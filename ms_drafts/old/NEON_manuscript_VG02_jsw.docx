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D3331" w14:textId="71E432B7" w:rsidR="002A44CF" w:rsidRPr="00C77938" w:rsidRDefault="002A44CF" w:rsidP="00C77938">
      <w:pPr>
        <w:jc w:val="both"/>
        <w:rPr>
          <w:rFonts w:ascii="Times New Roman" w:hAnsi="Times New Roman" w:cs="Times New Roman"/>
          <w:b/>
          <w:bCs/>
        </w:rPr>
      </w:pPr>
      <w:r w:rsidRPr="00C77938">
        <w:rPr>
          <w:rFonts w:ascii="Times New Roman" w:hAnsi="Times New Roman" w:cs="Times New Roman"/>
          <w:b/>
          <w:bCs/>
        </w:rPr>
        <w:t>Temperature and resources interact to</w:t>
      </w:r>
      <w:r w:rsidR="00084B1E" w:rsidRPr="00C77938">
        <w:rPr>
          <w:rFonts w:ascii="Times New Roman" w:hAnsi="Times New Roman" w:cs="Times New Roman"/>
          <w:b/>
          <w:bCs/>
        </w:rPr>
        <w:t xml:space="preserve"> influence</w:t>
      </w:r>
      <w:r w:rsidRPr="00C77938">
        <w:rPr>
          <w:rFonts w:ascii="Times New Roman" w:hAnsi="Times New Roman" w:cs="Times New Roman"/>
          <w:b/>
          <w:bCs/>
        </w:rPr>
        <w:t xml:space="preserve"> </w:t>
      </w:r>
      <w:r w:rsidR="00084B1E" w:rsidRPr="00C77938">
        <w:rPr>
          <w:rFonts w:ascii="Times New Roman" w:hAnsi="Times New Roman" w:cs="Times New Roman"/>
          <w:b/>
          <w:bCs/>
        </w:rPr>
        <w:t>i</w:t>
      </w:r>
      <w:r w:rsidRPr="00C77938">
        <w:rPr>
          <w:rFonts w:ascii="Times New Roman" w:hAnsi="Times New Roman" w:cs="Times New Roman"/>
          <w:b/>
          <w:bCs/>
        </w:rPr>
        <w:t>ndividual size distributions across North American streams</w:t>
      </w:r>
    </w:p>
    <w:p w14:paraId="46E43CF2" w14:textId="3D02F525" w:rsidR="00423C3A" w:rsidRPr="00C77938" w:rsidRDefault="00423C3A" w:rsidP="00C77938">
      <w:pPr>
        <w:jc w:val="both"/>
        <w:rPr>
          <w:rFonts w:ascii="Times New Roman" w:hAnsi="Times New Roman" w:cs="Times New Roman"/>
        </w:rPr>
      </w:pPr>
    </w:p>
    <w:p w14:paraId="23818A9C" w14:textId="5BFA3BB7" w:rsidR="00A67B16" w:rsidRPr="00C77938" w:rsidRDefault="00423C3A" w:rsidP="00C77938">
      <w:pPr>
        <w:jc w:val="both"/>
        <w:rPr>
          <w:rFonts w:ascii="Times New Roman" w:hAnsi="Times New Roman" w:cs="Times New Roman"/>
        </w:rPr>
      </w:pPr>
      <w:r w:rsidRPr="00C77938">
        <w:rPr>
          <w:rFonts w:ascii="Times New Roman" w:hAnsi="Times New Roman" w:cs="Times New Roman"/>
        </w:rPr>
        <w:t xml:space="preserve">Vojsava Gjoni </w:t>
      </w:r>
      <w:r w:rsidRPr="00C77938">
        <w:rPr>
          <w:rFonts w:ascii="Times New Roman" w:hAnsi="Times New Roman" w:cs="Times New Roman"/>
          <w:vertAlign w:val="superscript"/>
        </w:rPr>
        <w:t>1</w:t>
      </w:r>
      <w:r w:rsidRPr="00C77938">
        <w:rPr>
          <w:rFonts w:ascii="Times New Roman" w:hAnsi="Times New Roman" w:cs="Times New Roman"/>
        </w:rPr>
        <w:t>| Justin P. F. Pomeranz</w:t>
      </w:r>
      <w:r w:rsidRPr="00C77938">
        <w:rPr>
          <w:rFonts w:ascii="Times New Roman" w:hAnsi="Times New Roman" w:cs="Times New Roman"/>
          <w:vertAlign w:val="superscript"/>
        </w:rPr>
        <w:t>2</w:t>
      </w:r>
      <w:r w:rsidRPr="00C77938">
        <w:rPr>
          <w:rFonts w:ascii="Times New Roman" w:hAnsi="Times New Roman" w:cs="Times New Roman"/>
        </w:rPr>
        <w:t xml:space="preserve"> | James R. Junker</w:t>
      </w:r>
      <w:r w:rsidRPr="00C77938">
        <w:rPr>
          <w:rFonts w:ascii="Times New Roman" w:hAnsi="Times New Roman" w:cs="Times New Roman"/>
          <w:vertAlign w:val="superscript"/>
        </w:rPr>
        <w:t>3</w:t>
      </w:r>
      <w:r w:rsidRPr="00C77938">
        <w:rPr>
          <w:rFonts w:ascii="Times New Roman" w:hAnsi="Times New Roman" w:cs="Times New Roman"/>
        </w:rPr>
        <w:t xml:space="preserve"> | Jeff S. Wesner</w:t>
      </w:r>
      <w:r w:rsidRPr="00C77938">
        <w:rPr>
          <w:rFonts w:ascii="Times New Roman" w:hAnsi="Times New Roman" w:cs="Times New Roman"/>
          <w:vertAlign w:val="superscript"/>
        </w:rPr>
        <w:t>1</w:t>
      </w:r>
    </w:p>
    <w:p w14:paraId="0C57C771" w14:textId="27384F86" w:rsidR="002A44CF" w:rsidRPr="00C77938" w:rsidRDefault="002A44CF" w:rsidP="00C77938">
      <w:pPr>
        <w:jc w:val="both"/>
        <w:rPr>
          <w:rFonts w:ascii="Times New Roman" w:hAnsi="Times New Roman" w:cs="Times New Roman"/>
        </w:rPr>
      </w:pPr>
    </w:p>
    <w:p w14:paraId="364F81C0" w14:textId="00666D5F" w:rsidR="001F0A11" w:rsidRPr="00B14850" w:rsidRDefault="001F0A11" w:rsidP="00B14850">
      <w:pPr>
        <w:spacing w:line="276" w:lineRule="auto"/>
        <w:jc w:val="both"/>
        <w:rPr>
          <w:rFonts w:ascii="Times New Roman" w:hAnsi="Times New Roman" w:cs="Times New Roman"/>
          <w:b/>
          <w:sz w:val="22"/>
          <w:szCs w:val="22"/>
        </w:rPr>
      </w:pPr>
      <w:r w:rsidRPr="00B14850">
        <w:rPr>
          <w:rFonts w:ascii="Times New Roman" w:hAnsi="Times New Roman" w:cs="Times New Roman"/>
          <w:b/>
          <w:sz w:val="22"/>
          <w:szCs w:val="22"/>
        </w:rPr>
        <w:t>Introduction</w:t>
      </w:r>
    </w:p>
    <w:p w14:paraId="747E8CBB" w14:textId="77777777" w:rsidR="001F0A11" w:rsidRPr="00B14850" w:rsidRDefault="001F0A11" w:rsidP="0057777D">
      <w:pPr>
        <w:autoSpaceDE w:val="0"/>
        <w:autoSpaceDN w:val="0"/>
        <w:adjustRightInd w:val="0"/>
        <w:rPr>
          <w:rFonts w:ascii="Times New Roman" w:hAnsi="Times New Roman" w:cs="Times New Roman"/>
          <w:sz w:val="22"/>
          <w:szCs w:val="22"/>
        </w:rPr>
      </w:pPr>
    </w:p>
    <w:p w14:paraId="1B1DCEFE" w14:textId="2AA2CCDD" w:rsidR="00D81253" w:rsidRPr="00B14850" w:rsidRDefault="0057777D" w:rsidP="00297CC6">
      <w:pPr>
        <w:autoSpaceDE w:val="0"/>
        <w:autoSpaceDN w:val="0"/>
        <w:adjustRightInd w:val="0"/>
        <w:spacing w:line="276" w:lineRule="auto"/>
        <w:ind w:firstLine="708"/>
        <w:jc w:val="both"/>
        <w:rPr>
          <w:rFonts w:ascii="Times New Roman" w:hAnsi="Times New Roman" w:cs="Times New Roman"/>
          <w:sz w:val="22"/>
          <w:szCs w:val="22"/>
        </w:rPr>
      </w:pPr>
      <w:r w:rsidRPr="0057777D">
        <w:rPr>
          <w:rFonts w:ascii="Times New Roman" w:hAnsi="Times New Roman" w:cs="Times New Roman"/>
          <w:sz w:val="22"/>
          <w:szCs w:val="22"/>
        </w:rPr>
        <w:t xml:space="preserve">Understanding macroecological patterns of ecological function </w:t>
      </w:r>
      <w:r w:rsidR="008139F4" w:rsidRPr="00B14850">
        <w:rPr>
          <w:rFonts w:ascii="Times New Roman" w:hAnsi="Times New Roman" w:cs="Times New Roman"/>
          <w:sz w:val="22"/>
          <w:szCs w:val="22"/>
        </w:rPr>
        <w:t xml:space="preserve">remains a </w:t>
      </w:r>
      <w:r w:rsidR="002950BF">
        <w:rPr>
          <w:rFonts w:ascii="Times New Roman" w:hAnsi="Times New Roman" w:cs="Times New Roman"/>
          <w:sz w:val="22"/>
          <w:szCs w:val="22"/>
        </w:rPr>
        <w:t>challenge</w:t>
      </w:r>
      <w:r w:rsidR="008139F4" w:rsidRPr="00B14850">
        <w:rPr>
          <w:rFonts w:ascii="Times New Roman" w:hAnsi="Times New Roman" w:cs="Times New Roman"/>
          <w:sz w:val="22"/>
          <w:szCs w:val="22"/>
        </w:rPr>
        <w:t xml:space="preserve"> for ecologists.</w:t>
      </w:r>
      <w:r w:rsidR="008F24C3" w:rsidRPr="00B14850">
        <w:rPr>
          <w:rFonts w:ascii="Times New Roman" w:hAnsi="Times New Roman" w:cs="Times New Roman"/>
          <w:sz w:val="22"/>
          <w:szCs w:val="22"/>
        </w:rPr>
        <w:t xml:space="preserve"> </w:t>
      </w:r>
      <w:r w:rsidR="00782F90" w:rsidRPr="00B14850">
        <w:rPr>
          <w:rFonts w:ascii="Times New Roman" w:hAnsi="Times New Roman" w:cs="Times New Roman"/>
          <w:sz w:val="22"/>
          <w:szCs w:val="22"/>
        </w:rPr>
        <w:t>One important ecosystem function, the flux of energy through food webs (Barnes et al. 2018), is reflected by the size distribution of individuals within ecological communities (Jennings and Blanchard 2004; Petchey and Belgrano 2010; Blanchard et al. 2017). Therefore, size</w:t>
      </w:r>
      <w:r w:rsidR="00162A0A" w:rsidRPr="00B14850">
        <w:rPr>
          <w:rFonts w:ascii="Times New Roman" w:hAnsi="Times New Roman" w:cs="Times New Roman"/>
          <w:sz w:val="22"/>
          <w:szCs w:val="22"/>
        </w:rPr>
        <w:t>-based ecosystem modeling</w:t>
      </w:r>
      <w:r w:rsidR="00A92A16" w:rsidRPr="00B14850">
        <w:rPr>
          <w:rFonts w:ascii="Times New Roman" w:hAnsi="Times New Roman" w:cs="Times New Roman"/>
          <w:sz w:val="22"/>
          <w:szCs w:val="22"/>
        </w:rPr>
        <w:t xml:space="preserve">, such as individual size distributions (ISD; also known as </w:t>
      </w:r>
      <w:ins w:id="0" w:author="Wesner, Jeff S" w:date="2023-03-08T17:40:00Z">
        <w:r w:rsidR="00CD0C2D">
          <w:rPr>
            <w:rFonts w:ascii="Times New Roman" w:hAnsi="Times New Roman" w:cs="Times New Roman"/>
            <w:sz w:val="22"/>
            <w:szCs w:val="22"/>
          </w:rPr>
          <w:t xml:space="preserve">the </w:t>
        </w:r>
      </w:ins>
      <w:r w:rsidR="00A92A16" w:rsidRPr="00B14850">
        <w:rPr>
          <w:rFonts w:ascii="Times New Roman" w:hAnsi="Times New Roman" w:cs="Times New Roman"/>
          <w:sz w:val="22"/>
          <w:szCs w:val="22"/>
        </w:rPr>
        <w:t xml:space="preserve">abundance size spectrum) </w:t>
      </w:r>
      <w:r w:rsidR="00162A0A" w:rsidRPr="00B14850">
        <w:rPr>
          <w:rFonts w:ascii="Times New Roman" w:hAnsi="Times New Roman" w:cs="Times New Roman"/>
          <w:sz w:val="22"/>
          <w:szCs w:val="22"/>
        </w:rPr>
        <w:t xml:space="preserve">is emerging as a powerful </w:t>
      </w:r>
      <w:r w:rsidR="000C3184">
        <w:rPr>
          <w:rFonts w:ascii="Times New Roman" w:hAnsi="Times New Roman" w:cs="Times New Roman"/>
          <w:sz w:val="22"/>
          <w:szCs w:val="22"/>
        </w:rPr>
        <w:t xml:space="preserve">tool </w:t>
      </w:r>
      <w:del w:id="1" w:author="Wesner, Jeff S" w:date="2023-03-08T17:40:00Z">
        <w:r w:rsidR="000C3184" w:rsidDel="00920262">
          <w:rPr>
            <w:rFonts w:ascii="Times New Roman" w:hAnsi="Times New Roman" w:cs="Times New Roman"/>
            <w:sz w:val="22"/>
            <w:szCs w:val="22"/>
          </w:rPr>
          <w:delText xml:space="preserve">model </w:delText>
        </w:r>
      </w:del>
      <w:r w:rsidR="000C3184">
        <w:rPr>
          <w:rFonts w:ascii="Times New Roman" w:hAnsi="Times New Roman" w:cs="Times New Roman"/>
          <w:sz w:val="22"/>
          <w:szCs w:val="22"/>
        </w:rPr>
        <w:t xml:space="preserve">to access </w:t>
      </w:r>
      <w:r w:rsidR="00162A0A" w:rsidRPr="00B14850">
        <w:rPr>
          <w:rFonts w:ascii="Times New Roman" w:hAnsi="Times New Roman" w:cs="Times New Roman"/>
          <w:sz w:val="22"/>
          <w:szCs w:val="22"/>
        </w:rPr>
        <w:t>ecosystem</w:t>
      </w:r>
      <w:r w:rsidR="00510B8C">
        <w:rPr>
          <w:rFonts w:ascii="Times New Roman" w:hAnsi="Times New Roman" w:cs="Times New Roman"/>
          <w:sz w:val="22"/>
          <w:szCs w:val="22"/>
        </w:rPr>
        <w:t xml:space="preserve">s </w:t>
      </w:r>
      <w:r w:rsidR="00510B8C" w:rsidRPr="00B14850">
        <w:rPr>
          <w:rFonts w:ascii="Times New Roman" w:hAnsi="Times New Roman" w:cs="Times New Roman"/>
          <w:sz w:val="22"/>
          <w:szCs w:val="22"/>
        </w:rPr>
        <w:t xml:space="preserve">impacts </w:t>
      </w:r>
      <w:r w:rsidR="00510B8C">
        <w:rPr>
          <w:rFonts w:ascii="Times New Roman" w:hAnsi="Times New Roman" w:cs="Times New Roman"/>
          <w:sz w:val="22"/>
          <w:szCs w:val="22"/>
        </w:rPr>
        <w:t xml:space="preserve">(i.e., </w:t>
      </w:r>
      <w:r w:rsidR="00510B8C" w:rsidRPr="00B14850">
        <w:rPr>
          <w:rFonts w:ascii="Times New Roman" w:hAnsi="Times New Roman" w:cs="Times New Roman"/>
          <w:sz w:val="22"/>
          <w:szCs w:val="22"/>
        </w:rPr>
        <w:t>from individual level physiological processes to ecosystem-level ones</w:t>
      </w:r>
      <w:r w:rsidR="00510B8C">
        <w:rPr>
          <w:rFonts w:ascii="Times New Roman" w:hAnsi="Times New Roman" w:cs="Times New Roman"/>
          <w:sz w:val="22"/>
          <w:szCs w:val="22"/>
        </w:rPr>
        <w:t xml:space="preserve">) </w:t>
      </w:r>
      <w:del w:id="2" w:author="Wesner, Jeff S" w:date="2023-03-08T17:41:00Z">
        <w:r w:rsidR="00510B8C" w:rsidDel="00767C72">
          <w:rPr>
            <w:rFonts w:ascii="Times New Roman" w:hAnsi="Times New Roman" w:cs="Times New Roman"/>
            <w:sz w:val="22"/>
            <w:szCs w:val="22"/>
          </w:rPr>
          <w:delText>by explaining s</w:delText>
        </w:r>
        <w:r w:rsidR="00510B8C" w:rsidRPr="00510B8C" w:rsidDel="00767C72">
          <w:rPr>
            <w:rFonts w:ascii="Times New Roman" w:hAnsi="Times New Roman" w:cs="Times New Roman"/>
            <w:sz w:val="22"/>
            <w:szCs w:val="22"/>
          </w:rPr>
          <w:delText>ize-based diversity</w:delText>
        </w:r>
        <w:r w:rsidR="00510B8C" w:rsidDel="00767C72">
          <w:rPr>
            <w:rFonts w:ascii="Times New Roman" w:hAnsi="Times New Roman" w:cs="Times New Roman"/>
            <w:sz w:val="22"/>
            <w:szCs w:val="22"/>
          </w:rPr>
          <w:delText>, in addition to</w:delText>
        </w:r>
      </w:del>
      <w:ins w:id="3" w:author="Wesner, Jeff S" w:date="2023-03-08T17:41:00Z">
        <w:r w:rsidR="00767C72">
          <w:rPr>
            <w:rFonts w:ascii="Times New Roman" w:hAnsi="Times New Roman" w:cs="Times New Roman"/>
            <w:sz w:val="22"/>
            <w:szCs w:val="22"/>
          </w:rPr>
          <w:t xml:space="preserve">complementing </w:t>
        </w:r>
        <w:r w:rsidR="00206C04">
          <w:rPr>
            <w:rFonts w:ascii="Times New Roman" w:hAnsi="Times New Roman" w:cs="Times New Roman"/>
            <w:sz w:val="22"/>
            <w:szCs w:val="22"/>
          </w:rPr>
          <w:t>more traditional</w:t>
        </w:r>
      </w:ins>
      <w:r w:rsidR="00510B8C">
        <w:rPr>
          <w:rFonts w:ascii="Times New Roman" w:hAnsi="Times New Roman" w:cs="Times New Roman"/>
          <w:sz w:val="22"/>
          <w:szCs w:val="22"/>
        </w:rPr>
        <w:t xml:space="preserve"> taxonomic or trophic approaches (Brose et al. 2017, </w:t>
      </w:r>
      <w:r w:rsidR="00510B8C" w:rsidRPr="00510B8C">
        <w:rPr>
          <w:rFonts w:ascii="Times New Roman" w:hAnsi="Times New Roman" w:cs="Times New Roman"/>
          <w:sz w:val="22"/>
          <w:szCs w:val="22"/>
        </w:rPr>
        <w:t>Blanchard et al. 2017</w:t>
      </w:r>
      <w:r w:rsidR="00510B8C">
        <w:rPr>
          <w:rFonts w:ascii="Times New Roman" w:hAnsi="Times New Roman" w:cs="Times New Roman"/>
          <w:sz w:val="22"/>
          <w:szCs w:val="22"/>
        </w:rPr>
        <w:t xml:space="preserve">). </w:t>
      </w:r>
      <w:r w:rsidR="00782F90" w:rsidRPr="00B14850">
        <w:rPr>
          <w:rFonts w:ascii="Times New Roman" w:hAnsi="Times New Roman" w:cs="Times New Roman"/>
          <w:sz w:val="22"/>
          <w:szCs w:val="22"/>
        </w:rPr>
        <w:t xml:space="preserve">This is because many fundamental aspects of an organism’s biology are controlled by body size, including metabolic rate, life history, diet breadth, and trophic position (Brown et al. 2004; Woodward et al. 2005; White et al. 2007). </w:t>
      </w:r>
      <w:r w:rsidR="0053264E" w:rsidRPr="00B14850">
        <w:rPr>
          <w:rFonts w:ascii="Times New Roman" w:hAnsi="Times New Roman" w:cs="Times New Roman"/>
          <w:sz w:val="22"/>
          <w:szCs w:val="22"/>
        </w:rPr>
        <w:t>Therefore</w:t>
      </w:r>
      <w:r w:rsidR="00782F90" w:rsidRPr="00B14850">
        <w:rPr>
          <w:rFonts w:ascii="Times New Roman" w:hAnsi="Times New Roman" w:cs="Times New Roman"/>
          <w:sz w:val="22"/>
          <w:szCs w:val="22"/>
        </w:rPr>
        <w:t xml:space="preserve">, </w:t>
      </w:r>
      <w:r w:rsidR="00353D34" w:rsidRPr="00B14850">
        <w:rPr>
          <w:rFonts w:ascii="Times New Roman" w:hAnsi="Times New Roman" w:cs="Times New Roman"/>
          <w:sz w:val="22"/>
          <w:szCs w:val="22"/>
        </w:rPr>
        <w:t>changes</w:t>
      </w:r>
      <w:r w:rsidR="00782F90" w:rsidRPr="00B14850">
        <w:rPr>
          <w:rFonts w:ascii="Times New Roman" w:hAnsi="Times New Roman" w:cs="Times New Roman"/>
          <w:sz w:val="22"/>
          <w:szCs w:val="22"/>
        </w:rPr>
        <w:t xml:space="preserve"> in </w:t>
      </w:r>
      <w:ins w:id="4" w:author="Wesner, Jeff S" w:date="2023-03-08T17:42:00Z">
        <w:r w:rsidR="0070412B">
          <w:rPr>
            <w:rFonts w:ascii="Times New Roman" w:hAnsi="Times New Roman" w:cs="Times New Roman"/>
            <w:sz w:val="22"/>
            <w:szCs w:val="22"/>
          </w:rPr>
          <w:t xml:space="preserve">the </w:t>
        </w:r>
      </w:ins>
      <w:r w:rsidR="00782F90" w:rsidRPr="00B14850">
        <w:rPr>
          <w:rFonts w:ascii="Times New Roman" w:hAnsi="Times New Roman" w:cs="Times New Roman"/>
          <w:sz w:val="22"/>
          <w:szCs w:val="22"/>
        </w:rPr>
        <w:t xml:space="preserve">ISD reflect changes in ecosystem function, providing a simple but powerful way to measure variation in size-based community structure across spatial and temporal scales (Woodward et al. 2010; Edwards et al. 2017; </w:t>
      </w:r>
      <w:proofErr w:type="spellStart"/>
      <w:r w:rsidR="00782F90" w:rsidRPr="00B14850">
        <w:rPr>
          <w:rFonts w:ascii="Times New Roman" w:hAnsi="Times New Roman" w:cs="Times New Roman"/>
          <w:sz w:val="22"/>
          <w:szCs w:val="22"/>
        </w:rPr>
        <w:t>Sprules</w:t>
      </w:r>
      <w:proofErr w:type="spellEnd"/>
      <w:r w:rsidR="00782F90" w:rsidRPr="00B14850">
        <w:rPr>
          <w:rFonts w:ascii="Times New Roman" w:hAnsi="Times New Roman" w:cs="Times New Roman"/>
          <w:sz w:val="22"/>
          <w:szCs w:val="22"/>
        </w:rPr>
        <w:t xml:space="preserve"> and Barth 2015; Blanchard et al. 2017; O’Gorman et al. 2017).</w:t>
      </w:r>
    </w:p>
    <w:p w14:paraId="463CFCE4" w14:textId="77777777" w:rsidR="008C7A32" w:rsidRDefault="00D81253" w:rsidP="00A74BA2">
      <w:pPr>
        <w:autoSpaceDE w:val="0"/>
        <w:autoSpaceDN w:val="0"/>
        <w:adjustRightInd w:val="0"/>
        <w:spacing w:line="276" w:lineRule="auto"/>
        <w:ind w:firstLine="708"/>
        <w:jc w:val="both"/>
        <w:rPr>
          <w:ins w:id="5" w:author="Wesner, Jeff S" w:date="2023-03-08T17:45:00Z"/>
          <w:rFonts w:ascii="Times New Roman" w:hAnsi="Times New Roman" w:cs="Times New Roman"/>
          <w:sz w:val="22"/>
          <w:szCs w:val="22"/>
        </w:rPr>
      </w:pPr>
      <w:r w:rsidRPr="00B14850">
        <w:rPr>
          <w:rFonts w:ascii="Times New Roman" w:hAnsi="Times New Roman" w:cs="Times New Roman"/>
          <w:sz w:val="22"/>
          <w:szCs w:val="22"/>
        </w:rPr>
        <w:t>The shape of</w:t>
      </w:r>
      <w:r w:rsidR="00A74BA2">
        <w:rPr>
          <w:rFonts w:ascii="Times New Roman" w:hAnsi="Times New Roman" w:cs="Times New Roman"/>
          <w:sz w:val="22"/>
          <w:szCs w:val="22"/>
        </w:rPr>
        <w:t xml:space="preserve"> </w:t>
      </w:r>
      <w:ins w:id="6" w:author="Wesner, Jeff S" w:date="2023-03-08T17:42:00Z">
        <w:r w:rsidR="0070412B">
          <w:rPr>
            <w:rFonts w:ascii="Times New Roman" w:hAnsi="Times New Roman" w:cs="Times New Roman"/>
            <w:sz w:val="22"/>
            <w:szCs w:val="22"/>
          </w:rPr>
          <w:t xml:space="preserve">the </w:t>
        </w:r>
      </w:ins>
      <w:r w:rsidR="00A74BA2" w:rsidRPr="00B14850">
        <w:rPr>
          <w:rFonts w:ascii="Times New Roman" w:hAnsi="Times New Roman" w:cs="Times New Roman"/>
          <w:sz w:val="22"/>
          <w:szCs w:val="22"/>
        </w:rPr>
        <w:t>ISD is</w:t>
      </w:r>
      <w:r w:rsidRPr="00B14850">
        <w:rPr>
          <w:rFonts w:ascii="Times New Roman" w:hAnsi="Times New Roman" w:cs="Times New Roman"/>
          <w:sz w:val="22"/>
          <w:szCs w:val="22"/>
        </w:rPr>
        <w:t xml:space="preserve"> described by a power law, N ~ M</w:t>
      </w:r>
      <w:r w:rsidR="0057777D" w:rsidRPr="0057777D">
        <w:rPr>
          <w:rFonts w:ascii="Times New Roman" w:hAnsi="Times New Roman" w:cs="Times New Roman"/>
          <w:sz w:val="22"/>
          <w:szCs w:val="22"/>
          <w:vertAlign w:val="superscript"/>
          <w:lang w:val="el-GR"/>
        </w:rPr>
        <w:t>λ</w:t>
      </w:r>
      <w:del w:id="7" w:author="Wesner, Jeff S" w:date="2023-03-08T17:42:00Z">
        <w:r w:rsidRPr="00B14850" w:rsidDel="0070412B">
          <w:rPr>
            <w:rFonts w:ascii="Times New Roman" w:hAnsi="Times New Roman" w:cs="Times New Roman"/>
            <w:sz w:val="22"/>
            <w:szCs w:val="22"/>
          </w:rPr>
          <w:delText xml:space="preserve"> </w:delText>
        </w:r>
      </w:del>
      <w:ins w:id="8" w:author="Wesner, Jeff S" w:date="2023-03-08T17:42:00Z">
        <w:r w:rsidR="0070412B">
          <w:rPr>
            <w:rFonts w:ascii="Times New Roman" w:hAnsi="Times New Roman" w:cs="Times New Roman"/>
            <w:sz w:val="22"/>
            <w:szCs w:val="22"/>
          </w:rPr>
          <w:t>,</w:t>
        </w:r>
      </w:ins>
      <w:r w:rsidR="002950BF">
        <w:rPr>
          <w:rFonts w:ascii="Times New Roman" w:hAnsi="Times New Roman" w:cs="Times New Roman"/>
          <w:sz w:val="22"/>
          <w:szCs w:val="22"/>
        </w:rPr>
        <w:t>which</w:t>
      </w:r>
      <w:r w:rsidR="008776D8" w:rsidRPr="00B14850">
        <w:rPr>
          <w:rFonts w:ascii="Times New Roman" w:hAnsi="Times New Roman" w:cs="Times New Roman"/>
          <w:sz w:val="22"/>
          <w:szCs w:val="22"/>
        </w:rPr>
        <w:t xml:space="preserve"> is predicted to hold when the energy use of </w:t>
      </w:r>
      <w:del w:id="9" w:author="Wesner, Jeff S" w:date="2023-03-08T17:42:00Z">
        <w:r w:rsidR="008776D8" w:rsidRPr="00B14850" w:rsidDel="00D55281">
          <w:rPr>
            <w:rFonts w:ascii="Times New Roman" w:hAnsi="Times New Roman" w:cs="Times New Roman"/>
            <w:sz w:val="22"/>
            <w:szCs w:val="22"/>
          </w:rPr>
          <w:delText xml:space="preserve">the </w:delText>
        </w:r>
      </w:del>
      <w:proofErr w:type="spellStart"/>
      <w:r w:rsidR="008776D8" w:rsidRPr="00B14850">
        <w:rPr>
          <w:rFonts w:ascii="Times New Roman" w:hAnsi="Times New Roman" w:cs="Times New Roman"/>
          <w:sz w:val="22"/>
          <w:szCs w:val="22"/>
        </w:rPr>
        <w:t>individuals</w:t>
      </w:r>
      <w:del w:id="10" w:author="Wesner, Jeff S" w:date="2023-03-08T17:43:00Z">
        <w:r w:rsidR="008776D8" w:rsidRPr="00B14850" w:rsidDel="00D55281">
          <w:rPr>
            <w:rFonts w:ascii="Times New Roman" w:hAnsi="Times New Roman" w:cs="Times New Roman"/>
            <w:sz w:val="22"/>
            <w:szCs w:val="22"/>
          </w:rPr>
          <w:delText xml:space="preserve"> presents </w:delText>
        </w:r>
      </w:del>
      <w:r w:rsidR="008776D8" w:rsidRPr="00B14850">
        <w:rPr>
          <w:rFonts w:ascii="Times New Roman" w:hAnsi="Times New Roman" w:cs="Times New Roman"/>
          <w:sz w:val="22"/>
          <w:szCs w:val="22"/>
        </w:rPr>
        <w:t>in</w:t>
      </w:r>
      <w:proofErr w:type="spellEnd"/>
      <w:r w:rsidR="008776D8" w:rsidRPr="00B14850">
        <w:rPr>
          <w:rFonts w:ascii="Times New Roman" w:hAnsi="Times New Roman" w:cs="Times New Roman"/>
          <w:sz w:val="22"/>
          <w:szCs w:val="22"/>
        </w:rPr>
        <w:t xml:space="preserve"> </w:t>
      </w:r>
      <w:ins w:id="11" w:author="Wesner, Jeff S" w:date="2023-03-08T17:43:00Z">
        <w:r w:rsidR="00D55281">
          <w:rPr>
            <w:rFonts w:ascii="Times New Roman" w:hAnsi="Times New Roman" w:cs="Times New Roman"/>
            <w:sz w:val="22"/>
            <w:szCs w:val="22"/>
          </w:rPr>
          <w:t>a</w:t>
        </w:r>
      </w:ins>
      <w:del w:id="12" w:author="Wesner, Jeff S" w:date="2023-03-08T17:43:00Z">
        <w:r w:rsidR="008776D8" w:rsidRPr="00B14850" w:rsidDel="00D55281">
          <w:rPr>
            <w:rFonts w:ascii="Times New Roman" w:hAnsi="Times New Roman" w:cs="Times New Roman"/>
            <w:sz w:val="22"/>
            <w:szCs w:val="22"/>
          </w:rPr>
          <w:delText>the</w:delText>
        </w:r>
      </w:del>
      <w:r w:rsidR="008776D8" w:rsidRPr="00B14850">
        <w:rPr>
          <w:rFonts w:ascii="Times New Roman" w:hAnsi="Times New Roman" w:cs="Times New Roman"/>
          <w:sz w:val="22"/>
          <w:szCs w:val="22"/>
        </w:rPr>
        <w:t xml:space="preserve"> community approximate</w:t>
      </w:r>
      <w:ins w:id="13" w:author="Wesner, Jeff S" w:date="2023-03-08T17:43:00Z">
        <w:r w:rsidR="00D55281">
          <w:rPr>
            <w:rFonts w:ascii="Times New Roman" w:hAnsi="Times New Roman" w:cs="Times New Roman"/>
            <w:sz w:val="22"/>
            <w:szCs w:val="22"/>
          </w:rPr>
          <w:t>s</w:t>
        </w:r>
      </w:ins>
      <w:r w:rsidR="008776D8" w:rsidRPr="00B14850">
        <w:rPr>
          <w:rFonts w:ascii="Times New Roman" w:hAnsi="Times New Roman" w:cs="Times New Roman"/>
          <w:sz w:val="22"/>
          <w:szCs w:val="22"/>
        </w:rPr>
        <w:t xml:space="preserve"> the resource flow available from the environment (</w:t>
      </w:r>
      <w:proofErr w:type="spellStart"/>
      <w:r w:rsidR="008776D8" w:rsidRPr="00B14850">
        <w:rPr>
          <w:rFonts w:ascii="Times New Roman" w:hAnsi="Times New Roman" w:cs="Times New Roman"/>
          <w:sz w:val="22"/>
          <w:szCs w:val="22"/>
        </w:rPr>
        <w:t>Enquist</w:t>
      </w:r>
      <w:proofErr w:type="spellEnd"/>
      <w:r w:rsidR="008776D8" w:rsidRPr="00B14850">
        <w:rPr>
          <w:rFonts w:ascii="Times New Roman" w:hAnsi="Times New Roman" w:cs="Times New Roman"/>
          <w:sz w:val="22"/>
          <w:szCs w:val="22"/>
        </w:rPr>
        <w:t xml:space="preserve"> et al. 1998; </w:t>
      </w:r>
      <w:proofErr w:type="spellStart"/>
      <w:r w:rsidR="008776D8" w:rsidRPr="00B14850">
        <w:rPr>
          <w:rFonts w:ascii="Times New Roman" w:hAnsi="Times New Roman" w:cs="Times New Roman"/>
          <w:sz w:val="22"/>
          <w:szCs w:val="22"/>
        </w:rPr>
        <w:t>Enquist</w:t>
      </w:r>
      <w:proofErr w:type="spellEnd"/>
      <w:r w:rsidR="008776D8" w:rsidRPr="00B14850">
        <w:rPr>
          <w:rFonts w:ascii="Times New Roman" w:hAnsi="Times New Roman" w:cs="Times New Roman"/>
          <w:sz w:val="22"/>
          <w:szCs w:val="22"/>
        </w:rPr>
        <w:t xml:space="preserve"> and </w:t>
      </w:r>
      <w:proofErr w:type="spellStart"/>
      <w:r w:rsidR="008776D8" w:rsidRPr="00B14850">
        <w:rPr>
          <w:rFonts w:ascii="Times New Roman" w:hAnsi="Times New Roman" w:cs="Times New Roman"/>
          <w:sz w:val="22"/>
          <w:szCs w:val="22"/>
        </w:rPr>
        <w:t>Niklas</w:t>
      </w:r>
      <w:proofErr w:type="spellEnd"/>
      <w:r w:rsidR="008776D8" w:rsidRPr="00B14850">
        <w:rPr>
          <w:rFonts w:ascii="Times New Roman" w:hAnsi="Times New Roman" w:cs="Times New Roman"/>
          <w:sz w:val="22"/>
          <w:szCs w:val="22"/>
        </w:rPr>
        <w:t xml:space="preserve"> 2001)</w:t>
      </w:r>
      <w:r w:rsidRPr="00B14850">
        <w:rPr>
          <w:rFonts w:ascii="Times New Roman" w:hAnsi="Times New Roman" w:cs="Times New Roman"/>
          <w:sz w:val="22"/>
          <w:szCs w:val="22"/>
        </w:rPr>
        <w:t xml:space="preserve">. </w:t>
      </w:r>
      <w:r w:rsidR="008776D8" w:rsidRPr="00B14850">
        <w:rPr>
          <w:rFonts w:ascii="Times New Roman" w:hAnsi="Times New Roman" w:cs="Times New Roman"/>
          <w:sz w:val="22"/>
          <w:szCs w:val="22"/>
        </w:rPr>
        <w:t>Therefore, t</w:t>
      </w:r>
      <w:r w:rsidRPr="00B14850">
        <w:rPr>
          <w:rFonts w:ascii="Times New Roman" w:hAnsi="Times New Roman" w:cs="Times New Roman"/>
          <w:sz w:val="22"/>
          <w:szCs w:val="22"/>
        </w:rPr>
        <w:t xml:space="preserve">he exponent </w:t>
      </w:r>
      <w:ins w:id="14" w:author="Wesner, Jeff S" w:date="2023-03-08T17:43:00Z">
        <w:r w:rsidR="00300A48" w:rsidRPr="00300A48">
          <w:rPr>
            <w:rFonts w:ascii="Cambria Math" w:hAnsi="Cambria Math" w:cs="Cambria Math"/>
            <w:sz w:val="22"/>
            <w:szCs w:val="22"/>
          </w:rPr>
          <w:t>λ</w:t>
        </w:r>
      </w:ins>
      <w:del w:id="15" w:author="Wesner, Jeff S" w:date="2023-03-08T17:43:00Z">
        <w:r w:rsidRPr="00B14850" w:rsidDel="00300A48">
          <w:rPr>
            <w:rFonts w:ascii="Cambria Math" w:hAnsi="Cambria Math" w:cs="Cambria Math"/>
            <w:sz w:val="22"/>
            <w:szCs w:val="22"/>
          </w:rPr>
          <w:delText>𝑏</w:delText>
        </w:r>
      </w:del>
      <w:r w:rsidRPr="00B14850">
        <w:rPr>
          <w:rFonts w:ascii="Times New Roman" w:hAnsi="Times New Roman" w:cs="Times New Roman"/>
          <w:sz w:val="22"/>
          <w:szCs w:val="22"/>
        </w:rPr>
        <w:t xml:space="preserve"> varies as a function of the efficiency of energy flow through the food web (Dickie, Kerr, and Boudreau 1987; Jonsson, Cohen, and Carpenter 2005; </w:t>
      </w:r>
      <w:proofErr w:type="spellStart"/>
      <w:r w:rsidRPr="00B14850">
        <w:rPr>
          <w:rFonts w:ascii="Times New Roman" w:hAnsi="Times New Roman" w:cs="Times New Roman"/>
          <w:sz w:val="22"/>
          <w:szCs w:val="22"/>
        </w:rPr>
        <w:t>Sprules</w:t>
      </w:r>
      <w:proofErr w:type="spellEnd"/>
      <w:r w:rsidRPr="00B14850">
        <w:rPr>
          <w:rFonts w:ascii="Times New Roman" w:hAnsi="Times New Roman" w:cs="Times New Roman"/>
          <w:sz w:val="22"/>
          <w:szCs w:val="22"/>
        </w:rPr>
        <w:t xml:space="preserve"> and Barth 2015; O’Gorman et al. 2017). The exponent </w:t>
      </w:r>
      <w:ins w:id="16" w:author="Wesner, Jeff S" w:date="2023-03-08T17:43:00Z">
        <w:r w:rsidR="00300A48" w:rsidRPr="00300A48">
          <w:rPr>
            <w:rFonts w:ascii="Cambria Math" w:hAnsi="Cambria Math" w:cs="Cambria Math"/>
            <w:sz w:val="22"/>
            <w:szCs w:val="22"/>
          </w:rPr>
          <w:t>λ</w:t>
        </w:r>
      </w:ins>
      <w:del w:id="17" w:author="Wesner, Jeff S" w:date="2023-03-08T17:43:00Z">
        <w:r w:rsidRPr="00B14850" w:rsidDel="00300A48">
          <w:rPr>
            <w:rFonts w:ascii="Cambria Math" w:hAnsi="Cambria Math" w:cs="Cambria Math"/>
            <w:sz w:val="22"/>
            <w:szCs w:val="22"/>
          </w:rPr>
          <w:delText>𝑏</w:delText>
        </w:r>
      </w:del>
      <w:r w:rsidRPr="00B14850">
        <w:rPr>
          <w:rFonts w:ascii="Times New Roman" w:hAnsi="Times New Roman" w:cs="Times New Roman"/>
          <w:sz w:val="22"/>
          <w:szCs w:val="22"/>
        </w:rPr>
        <w:t xml:space="preserve"> is almost always negative and typically ranges from ~ -1 to -2, </w:t>
      </w:r>
      <w:r w:rsidR="00A74BA2" w:rsidRPr="00B14850">
        <w:rPr>
          <w:rFonts w:ascii="Times New Roman" w:hAnsi="Times New Roman" w:cs="Times New Roman"/>
          <w:sz w:val="22"/>
          <w:szCs w:val="22"/>
        </w:rPr>
        <w:t>indicating a</w:t>
      </w:r>
      <w:r w:rsidR="0057777D" w:rsidRPr="0057777D">
        <w:rPr>
          <w:rFonts w:ascii="Times New Roman" w:hAnsi="Times New Roman" w:cs="Times New Roman"/>
          <w:sz w:val="22"/>
          <w:szCs w:val="22"/>
        </w:rPr>
        <w:t xml:space="preserve"> remarkably consistent pattern across earth’s ecosystems</w:t>
      </w:r>
      <w:r w:rsidR="0057777D">
        <w:rPr>
          <w:rFonts w:ascii="Times New Roman" w:hAnsi="Times New Roman" w:cs="Times New Roman"/>
          <w:sz w:val="22"/>
          <w:szCs w:val="22"/>
        </w:rPr>
        <w:t xml:space="preserve"> </w:t>
      </w:r>
      <w:r w:rsidRPr="00B14850">
        <w:rPr>
          <w:rFonts w:ascii="Times New Roman" w:hAnsi="Times New Roman" w:cs="Times New Roman"/>
          <w:sz w:val="22"/>
          <w:szCs w:val="22"/>
        </w:rPr>
        <w:t xml:space="preserve">(Cyr 2000; Brown and </w:t>
      </w:r>
      <w:proofErr w:type="spellStart"/>
      <w:r w:rsidRPr="00B14850">
        <w:rPr>
          <w:rFonts w:ascii="Times New Roman" w:hAnsi="Times New Roman" w:cs="Times New Roman"/>
          <w:sz w:val="22"/>
          <w:szCs w:val="22"/>
        </w:rPr>
        <w:t>Gillooly</w:t>
      </w:r>
      <w:proofErr w:type="spellEnd"/>
      <w:r w:rsidRPr="00B14850">
        <w:rPr>
          <w:rFonts w:ascii="Times New Roman" w:hAnsi="Times New Roman" w:cs="Times New Roman"/>
          <w:sz w:val="22"/>
          <w:szCs w:val="22"/>
        </w:rPr>
        <w:t xml:space="preserve"> 2003; </w:t>
      </w:r>
      <w:proofErr w:type="spellStart"/>
      <w:r w:rsidRPr="00B14850">
        <w:rPr>
          <w:rFonts w:ascii="Times New Roman" w:hAnsi="Times New Roman" w:cs="Times New Roman"/>
          <w:sz w:val="22"/>
          <w:szCs w:val="22"/>
        </w:rPr>
        <w:t>Sprules</w:t>
      </w:r>
      <w:proofErr w:type="spellEnd"/>
      <w:r w:rsidRPr="00B14850">
        <w:rPr>
          <w:rFonts w:ascii="Times New Roman" w:hAnsi="Times New Roman" w:cs="Times New Roman"/>
          <w:sz w:val="22"/>
          <w:szCs w:val="22"/>
        </w:rPr>
        <w:t xml:space="preserve"> and Barth 2015; Blanchard et al. 2017). </w:t>
      </w:r>
    </w:p>
    <w:p w14:paraId="2BF69C38" w14:textId="6BD5CC05" w:rsidR="00A74BA2" w:rsidDel="008C7A32" w:rsidRDefault="00D81253" w:rsidP="00A74BA2">
      <w:pPr>
        <w:autoSpaceDE w:val="0"/>
        <w:autoSpaceDN w:val="0"/>
        <w:adjustRightInd w:val="0"/>
        <w:spacing w:line="276" w:lineRule="auto"/>
        <w:ind w:firstLine="708"/>
        <w:jc w:val="both"/>
        <w:rPr>
          <w:del w:id="18" w:author="Wesner, Jeff S" w:date="2023-03-08T17:45:00Z"/>
          <w:rFonts w:ascii="Times New Roman" w:hAnsi="Times New Roman" w:cs="Times New Roman"/>
          <w:sz w:val="22"/>
          <w:szCs w:val="22"/>
        </w:rPr>
      </w:pPr>
      <w:r w:rsidRPr="00B14850">
        <w:rPr>
          <w:rFonts w:ascii="Times New Roman" w:hAnsi="Times New Roman" w:cs="Times New Roman"/>
          <w:sz w:val="22"/>
          <w:szCs w:val="22"/>
        </w:rPr>
        <w:t xml:space="preserve">Because of this apparent consistency, ecologists have begun using </w:t>
      </w:r>
      <w:ins w:id="19" w:author="Wesner, Jeff S" w:date="2023-03-08T17:44:00Z">
        <w:r w:rsidR="0068116B">
          <w:rPr>
            <w:rFonts w:ascii="Times New Roman" w:hAnsi="Times New Roman" w:cs="Times New Roman"/>
            <w:sz w:val="22"/>
            <w:szCs w:val="22"/>
          </w:rPr>
          <w:t xml:space="preserve">the </w:t>
        </w:r>
      </w:ins>
      <w:r w:rsidR="00704033" w:rsidRPr="00B14850">
        <w:rPr>
          <w:rFonts w:ascii="Times New Roman" w:hAnsi="Times New Roman" w:cs="Times New Roman"/>
          <w:sz w:val="22"/>
          <w:szCs w:val="22"/>
        </w:rPr>
        <w:t>ISD</w:t>
      </w:r>
      <w:r w:rsidRPr="00B14850">
        <w:rPr>
          <w:rFonts w:ascii="Times New Roman" w:hAnsi="Times New Roman" w:cs="Times New Roman"/>
          <w:sz w:val="22"/>
          <w:szCs w:val="22"/>
        </w:rPr>
        <w:t xml:space="preserve"> </w:t>
      </w:r>
      <w:del w:id="20" w:author="Wesner, Jeff S" w:date="2023-03-08T17:44:00Z">
        <w:r w:rsidR="00A74BA2" w:rsidDel="0068116B">
          <w:rPr>
            <w:rFonts w:ascii="Times New Roman" w:hAnsi="Times New Roman" w:cs="Times New Roman"/>
            <w:sz w:val="22"/>
            <w:szCs w:val="22"/>
          </w:rPr>
          <w:delText>shape</w:delText>
        </w:r>
        <w:r w:rsidRPr="00B14850" w:rsidDel="0068116B">
          <w:rPr>
            <w:rFonts w:ascii="Times New Roman" w:hAnsi="Times New Roman" w:cs="Times New Roman"/>
            <w:sz w:val="22"/>
            <w:szCs w:val="22"/>
          </w:rPr>
          <w:delText xml:space="preserve"> </w:delText>
        </w:r>
      </w:del>
      <w:r w:rsidRPr="00B14850">
        <w:rPr>
          <w:rFonts w:ascii="Times New Roman" w:hAnsi="Times New Roman" w:cs="Times New Roman"/>
          <w:sz w:val="22"/>
          <w:szCs w:val="22"/>
        </w:rPr>
        <w:t>to indicate fundamental shifts in ecosystem functioning in response to environmental changes (Jennings and Blanchard 2004).</w:t>
      </w:r>
      <w:del w:id="21" w:author="Wesner, Jeff S" w:date="2023-03-08T17:45:00Z">
        <w:r w:rsidRPr="00B14850" w:rsidDel="008C7A32">
          <w:rPr>
            <w:rFonts w:ascii="Times New Roman" w:hAnsi="Times New Roman" w:cs="Times New Roman"/>
            <w:sz w:val="22"/>
            <w:szCs w:val="22"/>
          </w:rPr>
          <w:delText xml:space="preserve"> </w:delText>
        </w:r>
      </w:del>
    </w:p>
    <w:p w14:paraId="79ED42F5" w14:textId="75BE865D" w:rsidR="00A74BA2" w:rsidRDefault="009B4A09" w:rsidP="00B062DC">
      <w:pPr>
        <w:autoSpaceDE w:val="0"/>
        <w:autoSpaceDN w:val="0"/>
        <w:adjustRightInd w:val="0"/>
        <w:spacing w:line="276" w:lineRule="auto"/>
        <w:jc w:val="both"/>
        <w:rPr>
          <w:rFonts w:ascii="Times New Roman" w:hAnsi="Times New Roman" w:cs="Times New Roman"/>
          <w:sz w:val="22"/>
          <w:szCs w:val="22"/>
        </w:rPr>
        <w:pPrChange w:id="22" w:author="Wesner, Jeff S" w:date="2023-03-08T17:49:00Z">
          <w:pPr>
            <w:autoSpaceDE w:val="0"/>
            <w:autoSpaceDN w:val="0"/>
            <w:adjustRightInd w:val="0"/>
            <w:spacing w:line="276" w:lineRule="auto"/>
            <w:ind w:firstLine="708"/>
            <w:jc w:val="both"/>
          </w:pPr>
        </w:pPrChange>
      </w:pPr>
      <w:del w:id="23" w:author="Wesner, Jeff S" w:date="2023-03-08T17:44:00Z">
        <w:r w:rsidRPr="009B4A09" w:rsidDel="0068116B">
          <w:rPr>
            <w:rFonts w:ascii="Times New Roman" w:hAnsi="Times New Roman" w:cs="Times New Roman"/>
            <w:sz w:val="22"/>
            <w:szCs w:val="22"/>
          </w:rPr>
          <w:delText xml:space="preserve">One important ecosystem function, the flux of energy through food webs (Barnes et al. 2018), is reflected by </w:delText>
        </w:r>
        <w:r w:rsidR="00A74BA2" w:rsidDel="0068116B">
          <w:rPr>
            <w:rFonts w:ascii="Times New Roman" w:hAnsi="Times New Roman" w:cs="Times New Roman"/>
            <w:sz w:val="22"/>
            <w:szCs w:val="22"/>
          </w:rPr>
          <w:delText>ISD</w:delText>
        </w:r>
        <w:r w:rsidRPr="009B4A09" w:rsidDel="0068116B">
          <w:rPr>
            <w:rFonts w:ascii="Times New Roman" w:hAnsi="Times New Roman" w:cs="Times New Roman"/>
            <w:sz w:val="22"/>
            <w:szCs w:val="22"/>
          </w:rPr>
          <w:delText xml:space="preserve"> within ecosystems (Jennings and Blanchard 2004; Petchey and Belgrano 2010; Blanchard et al. 2017). </w:delText>
        </w:r>
      </w:del>
      <w:ins w:id="24" w:author="Wesner, Jeff S" w:date="2023-03-08T17:49:00Z">
        <w:r w:rsidR="00B062DC">
          <w:rPr>
            <w:rFonts w:ascii="Times New Roman" w:hAnsi="Times New Roman" w:cs="Times New Roman"/>
            <w:sz w:val="22"/>
            <w:szCs w:val="22"/>
          </w:rPr>
          <w:t xml:space="preserve">For </w:t>
        </w:r>
        <w:proofErr w:type="gramStart"/>
        <w:r w:rsidR="00B062DC">
          <w:rPr>
            <w:rFonts w:ascii="Times New Roman" w:hAnsi="Times New Roman" w:cs="Times New Roman"/>
            <w:sz w:val="22"/>
            <w:szCs w:val="22"/>
          </w:rPr>
          <w:t>example</w:t>
        </w:r>
        <w:proofErr w:type="gramEnd"/>
        <w:r w:rsidR="00B062DC">
          <w:rPr>
            <w:rFonts w:ascii="Times New Roman" w:hAnsi="Times New Roman" w:cs="Times New Roman"/>
            <w:sz w:val="22"/>
            <w:szCs w:val="22"/>
          </w:rPr>
          <w:t xml:space="preserve"> t</w:t>
        </w:r>
      </w:ins>
      <w:del w:id="25" w:author="Wesner, Jeff S" w:date="2023-03-08T17:49:00Z">
        <w:r w:rsidRPr="009B4A09" w:rsidDel="00B062DC">
          <w:rPr>
            <w:rFonts w:ascii="Times New Roman" w:hAnsi="Times New Roman" w:cs="Times New Roman"/>
            <w:sz w:val="22"/>
            <w:szCs w:val="22"/>
          </w:rPr>
          <w:delText>T</w:delText>
        </w:r>
      </w:del>
      <w:r w:rsidRPr="009B4A09">
        <w:rPr>
          <w:rFonts w:ascii="Times New Roman" w:hAnsi="Times New Roman" w:cs="Times New Roman"/>
          <w:sz w:val="22"/>
          <w:szCs w:val="22"/>
        </w:rPr>
        <w:t>here is a clear expectation that future warmer temperatures will generate reductions in body size</w:t>
      </w:r>
      <w:ins w:id="26" w:author="Wesner, Jeff S" w:date="2023-03-08T17:49:00Z">
        <w:r w:rsidR="00B062DC">
          <w:rPr>
            <w:rFonts w:ascii="Times New Roman" w:hAnsi="Times New Roman" w:cs="Times New Roman"/>
            <w:sz w:val="22"/>
            <w:szCs w:val="22"/>
          </w:rPr>
          <w:t xml:space="preserve"> at the community and individual level</w:t>
        </w:r>
      </w:ins>
      <w:r w:rsidRPr="009B4A09">
        <w:rPr>
          <w:rFonts w:ascii="Times New Roman" w:hAnsi="Times New Roman" w:cs="Times New Roman"/>
          <w:sz w:val="22"/>
          <w:szCs w:val="22"/>
        </w:rPr>
        <w:t xml:space="preserve"> (Forster, Hirst, and Atkinson 2012)</w:t>
      </w:r>
      <w:ins w:id="27" w:author="Wesner, Jeff S" w:date="2023-03-08T17:50:00Z">
        <w:r w:rsidR="00B062DC">
          <w:rPr>
            <w:rFonts w:ascii="Times New Roman" w:hAnsi="Times New Roman" w:cs="Times New Roman"/>
            <w:sz w:val="22"/>
            <w:szCs w:val="22"/>
          </w:rPr>
          <w:t xml:space="preserve">. Yet whether this will in </w:t>
        </w:r>
        <w:proofErr w:type="spellStart"/>
        <w:r w:rsidR="00B062DC">
          <w:rPr>
            <w:rFonts w:ascii="Times New Roman" w:hAnsi="Times New Roman" w:cs="Times New Roman"/>
            <w:sz w:val="22"/>
            <w:szCs w:val="22"/>
          </w:rPr>
          <w:t>turn</w:t>
        </w:r>
      </w:ins>
      <w:del w:id="28" w:author="Wesner, Jeff S" w:date="2023-03-08T17:50:00Z">
        <w:r w:rsidR="00A74BA2" w:rsidDel="00B062DC">
          <w:rPr>
            <w:rFonts w:ascii="Times New Roman" w:hAnsi="Times New Roman" w:cs="Times New Roman"/>
            <w:sz w:val="22"/>
            <w:szCs w:val="22"/>
          </w:rPr>
          <w:delText xml:space="preserve"> </w:delText>
        </w:r>
        <w:r w:rsidRPr="009B4A09" w:rsidDel="00B062DC">
          <w:rPr>
            <w:rFonts w:ascii="Times New Roman" w:hAnsi="Times New Roman" w:cs="Times New Roman"/>
            <w:sz w:val="22"/>
            <w:szCs w:val="22"/>
          </w:rPr>
          <w:delText>a</w:delText>
        </w:r>
      </w:del>
      <w:r w:rsidRPr="009B4A09">
        <w:rPr>
          <w:rFonts w:ascii="Times New Roman" w:hAnsi="Times New Roman" w:cs="Times New Roman"/>
          <w:sz w:val="22"/>
          <w:szCs w:val="22"/>
        </w:rPr>
        <w:t>lter</w:t>
      </w:r>
      <w:proofErr w:type="spellEnd"/>
      <w:del w:id="29" w:author="Wesner, Jeff S" w:date="2023-03-08T17:50:00Z">
        <w:r w:rsidR="00A74BA2" w:rsidDel="00B062DC">
          <w:rPr>
            <w:rFonts w:ascii="Times New Roman" w:hAnsi="Times New Roman" w:cs="Times New Roman"/>
            <w:sz w:val="22"/>
            <w:szCs w:val="22"/>
          </w:rPr>
          <w:delText>ing</w:delText>
        </w:r>
        <w:r w:rsidRPr="009B4A09" w:rsidDel="00B062DC">
          <w:rPr>
            <w:rFonts w:ascii="Times New Roman" w:hAnsi="Times New Roman" w:cs="Times New Roman"/>
            <w:sz w:val="22"/>
            <w:szCs w:val="22"/>
          </w:rPr>
          <w:delText xml:space="preserve"> </w:delText>
        </w:r>
      </w:del>
      <w:ins w:id="30" w:author="Wesner, Jeff S" w:date="2023-03-08T17:50:00Z">
        <w:r w:rsidR="008B737E">
          <w:rPr>
            <w:rFonts w:ascii="Times New Roman" w:hAnsi="Times New Roman" w:cs="Times New Roman"/>
            <w:sz w:val="22"/>
            <w:szCs w:val="22"/>
          </w:rPr>
          <w:t xml:space="preserve"> </w:t>
        </w:r>
      </w:ins>
      <w:r w:rsidRPr="009B4A09">
        <w:rPr>
          <w:rFonts w:ascii="Times New Roman" w:hAnsi="Times New Roman" w:cs="Times New Roman"/>
          <w:sz w:val="22"/>
          <w:szCs w:val="22"/>
        </w:rPr>
        <w:t xml:space="preserve">the </w:t>
      </w:r>
      <w:r w:rsidR="00A74BA2">
        <w:rPr>
          <w:rFonts w:ascii="Times New Roman" w:hAnsi="Times New Roman" w:cs="Times New Roman"/>
          <w:sz w:val="22"/>
          <w:szCs w:val="22"/>
        </w:rPr>
        <w:t xml:space="preserve">shape of ISD </w:t>
      </w:r>
      <w:ins w:id="31" w:author="Wesner, Jeff S" w:date="2023-03-08T17:50:00Z">
        <w:r w:rsidR="008B737E">
          <w:rPr>
            <w:rFonts w:ascii="Times New Roman" w:hAnsi="Times New Roman" w:cs="Times New Roman"/>
            <w:sz w:val="22"/>
            <w:szCs w:val="22"/>
          </w:rPr>
          <w:t xml:space="preserve">is unclear. </w:t>
        </w:r>
      </w:ins>
      <w:del w:id="32" w:author="Wesner, Jeff S" w:date="2023-03-08T17:50:00Z">
        <w:r w:rsidR="00A74BA2" w:rsidDel="008B737E">
          <w:rPr>
            <w:rFonts w:ascii="Times New Roman" w:hAnsi="Times New Roman" w:cs="Times New Roman"/>
            <w:sz w:val="22"/>
            <w:szCs w:val="22"/>
          </w:rPr>
          <w:delText xml:space="preserve">and total biomass </w:delText>
        </w:r>
        <w:r w:rsidRPr="009B4A09" w:rsidDel="008B737E">
          <w:rPr>
            <w:rFonts w:ascii="Times New Roman" w:hAnsi="Times New Roman" w:cs="Times New Roman"/>
            <w:sz w:val="22"/>
            <w:szCs w:val="22"/>
          </w:rPr>
          <w:delText xml:space="preserve">in </w:delText>
        </w:r>
        <w:r w:rsidR="00A74BA2" w:rsidDel="008B737E">
          <w:rPr>
            <w:rFonts w:ascii="Times New Roman" w:hAnsi="Times New Roman" w:cs="Times New Roman"/>
            <w:sz w:val="22"/>
            <w:szCs w:val="22"/>
          </w:rPr>
          <w:delText xml:space="preserve">aquatic </w:delText>
        </w:r>
        <w:r w:rsidRPr="009B4A09" w:rsidDel="008B737E">
          <w:rPr>
            <w:rFonts w:ascii="Times New Roman" w:hAnsi="Times New Roman" w:cs="Times New Roman"/>
            <w:sz w:val="22"/>
            <w:szCs w:val="22"/>
          </w:rPr>
          <w:delText>ecosystems</w:delText>
        </w:r>
      </w:del>
      <w:r w:rsidRPr="009B4A09">
        <w:rPr>
          <w:rFonts w:ascii="Times New Roman" w:hAnsi="Times New Roman" w:cs="Times New Roman"/>
          <w:sz w:val="22"/>
          <w:szCs w:val="22"/>
        </w:rPr>
        <w:t xml:space="preserve">. </w:t>
      </w:r>
      <w:del w:id="33" w:author="Wesner, Jeff S" w:date="2023-03-08T17:51:00Z">
        <w:r w:rsidR="00A74BA2" w:rsidDel="001C76D0">
          <w:rPr>
            <w:rFonts w:ascii="Times New Roman" w:hAnsi="Times New Roman" w:cs="Times New Roman"/>
            <w:sz w:val="22"/>
            <w:szCs w:val="22"/>
          </w:rPr>
          <w:delText xml:space="preserve">Specifically, while </w:delText>
        </w:r>
      </w:del>
      <w:proofErr w:type="spellStart"/>
      <w:ins w:id="34" w:author="Wesner, Jeff S" w:date="2023-03-08T17:52:00Z">
        <w:r w:rsidR="002017F2">
          <w:rPr>
            <w:rFonts w:ascii="Times New Roman" w:hAnsi="Times New Roman" w:cs="Times New Roman"/>
            <w:sz w:val="22"/>
            <w:szCs w:val="22"/>
          </w:rPr>
          <w:t>Emperical</w:t>
        </w:r>
        <w:proofErr w:type="spellEnd"/>
        <w:r w:rsidR="002017F2">
          <w:rPr>
            <w:rFonts w:ascii="Times New Roman" w:hAnsi="Times New Roman" w:cs="Times New Roman"/>
            <w:sz w:val="22"/>
            <w:szCs w:val="22"/>
          </w:rPr>
          <w:t xml:space="preserve"> estimates</w:t>
        </w:r>
      </w:ins>
      <w:ins w:id="35" w:author="Wesner, Jeff S" w:date="2023-03-08T17:53:00Z">
        <w:r w:rsidR="002017F2">
          <w:rPr>
            <w:rFonts w:ascii="Times New Roman" w:hAnsi="Times New Roman" w:cs="Times New Roman"/>
            <w:sz w:val="22"/>
            <w:szCs w:val="22"/>
          </w:rPr>
          <w:t xml:space="preserve"> are varied, showing that </w:t>
        </w:r>
      </w:ins>
      <w:r w:rsidR="00A74BA2">
        <w:rPr>
          <w:rFonts w:ascii="Times New Roman" w:hAnsi="Times New Roman" w:cs="Times New Roman"/>
          <w:sz w:val="22"/>
          <w:szCs w:val="22"/>
        </w:rPr>
        <w:t>ISD exponent</w:t>
      </w:r>
      <w:ins w:id="36" w:author="Wesner, Jeff S" w:date="2023-03-08T17:51:00Z">
        <w:r w:rsidR="001C76D0">
          <w:rPr>
            <w:rFonts w:ascii="Times New Roman" w:hAnsi="Times New Roman" w:cs="Times New Roman"/>
            <w:sz w:val="22"/>
            <w:szCs w:val="22"/>
          </w:rPr>
          <w:t>s</w:t>
        </w:r>
      </w:ins>
      <w:r w:rsidR="00A74BA2">
        <w:rPr>
          <w:rFonts w:ascii="Times New Roman" w:hAnsi="Times New Roman" w:cs="Times New Roman"/>
          <w:sz w:val="22"/>
          <w:szCs w:val="22"/>
        </w:rPr>
        <w:t xml:space="preserve"> decline with temperature</w:t>
      </w:r>
      <w:ins w:id="37" w:author="Wesner, Jeff S" w:date="2023-03-08T17:53:00Z">
        <w:r w:rsidR="002017F2">
          <w:rPr>
            <w:rFonts w:ascii="Times New Roman" w:hAnsi="Times New Roman" w:cs="Times New Roman"/>
            <w:sz w:val="22"/>
            <w:szCs w:val="22"/>
          </w:rPr>
          <w:t xml:space="preserve"> (Pomeranz et al. 2022) or increase with temperature (O’Gorman et al. 2017)</w:t>
        </w:r>
      </w:ins>
      <w:del w:id="38" w:author="Wesner, Jeff S" w:date="2023-03-08T17:51:00Z">
        <w:r w:rsidR="00A74BA2" w:rsidDel="008B737E">
          <w:rPr>
            <w:rFonts w:ascii="Times New Roman" w:hAnsi="Times New Roman" w:cs="Times New Roman"/>
            <w:sz w:val="22"/>
            <w:szCs w:val="22"/>
          </w:rPr>
          <w:delText>, the total biomass increases with temperature</w:delText>
        </w:r>
      </w:del>
      <w:del w:id="39" w:author="Wesner, Jeff S" w:date="2023-03-08T17:54:00Z">
        <w:r w:rsidR="00A74BA2" w:rsidDel="002017F2">
          <w:rPr>
            <w:rFonts w:ascii="Times New Roman" w:hAnsi="Times New Roman" w:cs="Times New Roman"/>
            <w:sz w:val="22"/>
            <w:szCs w:val="22"/>
          </w:rPr>
          <w:delText xml:space="preserve"> (Pomeranz et al. 2022)</w:delText>
        </w:r>
      </w:del>
      <w:r w:rsidR="00A74BA2">
        <w:rPr>
          <w:rFonts w:ascii="Times New Roman" w:hAnsi="Times New Roman" w:cs="Times New Roman"/>
          <w:sz w:val="22"/>
          <w:szCs w:val="22"/>
        </w:rPr>
        <w:t xml:space="preserve">. </w:t>
      </w:r>
      <w:del w:id="40" w:author="Wesner, Jeff S" w:date="2023-03-08T17:54:00Z">
        <w:r w:rsidR="00A74BA2" w:rsidDel="007920B9">
          <w:rPr>
            <w:rFonts w:ascii="Times New Roman" w:hAnsi="Times New Roman" w:cs="Times New Roman"/>
            <w:sz w:val="22"/>
            <w:szCs w:val="22"/>
          </w:rPr>
          <w:delText xml:space="preserve"> </w:delText>
        </w:r>
      </w:del>
      <w:ins w:id="41" w:author="Wesner, Jeff S" w:date="2023-03-08T17:54:00Z">
        <w:r w:rsidR="007920B9">
          <w:rPr>
            <w:rFonts w:ascii="Times New Roman" w:hAnsi="Times New Roman" w:cs="Times New Roman"/>
            <w:sz w:val="22"/>
            <w:szCs w:val="22"/>
          </w:rPr>
          <w:t xml:space="preserve">Both directional changes </w:t>
        </w:r>
        <w:proofErr w:type="spellStart"/>
        <w:r w:rsidR="007920B9">
          <w:rPr>
            <w:rFonts w:ascii="Times New Roman" w:hAnsi="Times New Roman" w:cs="Times New Roman"/>
            <w:sz w:val="22"/>
            <w:szCs w:val="22"/>
          </w:rPr>
          <w:t>are</w:t>
        </w:r>
      </w:ins>
      <w:del w:id="42" w:author="Wesner, Jeff S" w:date="2023-03-08T17:54:00Z">
        <w:r w:rsidR="00A74BA2" w:rsidDel="007920B9">
          <w:rPr>
            <w:rFonts w:ascii="Times New Roman" w:hAnsi="Times New Roman" w:cs="Times New Roman"/>
            <w:sz w:val="22"/>
            <w:szCs w:val="22"/>
          </w:rPr>
          <w:delText>T</w:delText>
        </w:r>
        <w:r w:rsidR="00A74BA2" w:rsidRPr="00A74BA2" w:rsidDel="007920B9">
          <w:rPr>
            <w:rFonts w:ascii="Times New Roman" w:hAnsi="Times New Roman" w:cs="Times New Roman"/>
            <w:sz w:val="22"/>
            <w:szCs w:val="22"/>
          </w:rPr>
          <w:delText>his is</w:delText>
        </w:r>
        <w:r w:rsidR="00A74BA2" w:rsidRPr="00A74BA2" w:rsidDel="00F8371E">
          <w:rPr>
            <w:rFonts w:ascii="Times New Roman" w:hAnsi="Times New Roman" w:cs="Times New Roman"/>
            <w:sz w:val="22"/>
            <w:szCs w:val="22"/>
          </w:rPr>
          <w:delText xml:space="preserve"> the opposite of</w:delText>
        </w:r>
      </w:del>
      <w:ins w:id="43" w:author="Wesner, Jeff S" w:date="2023-03-08T17:54:00Z">
        <w:r w:rsidR="00F8371E">
          <w:rPr>
            <w:rFonts w:ascii="Times New Roman" w:hAnsi="Times New Roman" w:cs="Times New Roman"/>
            <w:sz w:val="22"/>
            <w:szCs w:val="22"/>
          </w:rPr>
          <w:t>conflict</w:t>
        </w:r>
        <w:proofErr w:type="spellEnd"/>
        <w:r w:rsidR="00F8371E">
          <w:rPr>
            <w:rFonts w:ascii="Times New Roman" w:hAnsi="Times New Roman" w:cs="Times New Roman"/>
            <w:sz w:val="22"/>
            <w:szCs w:val="22"/>
          </w:rPr>
          <w:t xml:space="preserve"> with</w:t>
        </w:r>
      </w:ins>
      <w:r w:rsidR="00A74BA2" w:rsidRPr="00A74BA2">
        <w:rPr>
          <w:rFonts w:ascii="Times New Roman" w:hAnsi="Times New Roman" w:cs="Times New Roman"/>
          <w:sz w:val="22"/>
          <w:szCs w:val="22"/>
        </w:rPr>
        <w:t xml:space="preserve"> predictions from</w:t>
      </w:r>
      <w:ins w:id="44" w:author="Wesner, Jeff S" w:date="2023-03-08T17:55:00Z">
        <w:r w:rsidR="00F8371E">
          <w:rPr>
            <w:rFonts w:ascii="Times New Roman" w:hAnsi="Times New Roman" w:cs="Times New Roman"/>
            <w:sz w:val="22"/>
            <w:szCs w:val="22"/>
          </w:rPr>
          <w:t xml:space="preserve"> metabolic theory</w:t>
        </w:r>
      </w:ins>
      <w:del w:id="45" w:author="Wesner, Jeff S" w:date="2023-03-08T17:55:00Z">
        <w:r w:rsidR="00A74BA2" w:rsidRPr="00A74BA2" w:rsidDel="00F8371E">
          <w:rPr>
            <w:rFonts w:ascii="Times New Roman" w:hAnsi="Times New Roman" w:cs="Times New Roman"/>
            <w:sz w:val="22"/>
            <w:szCs w:val="22"/>
          </w:rPr>
          <w:delText xml:space="preserve"> MTE</w:delText>
        </w:r>
      </w:del>
      <w:r w:rsidR="00A74BA2" w:rsidRPr="00A74BA2">
        <w:rPr>
          <w:rFonts w:ascii="Times New Roman" w:hAnsi="Times New Roman" w:cs="Times New Roman"/>
          <w:sz w:val="22"/>
          <w:szCs w:val="22"/>
        </w:rPr>
        <w:t xml:space="preserve">, which </w:t>
      </w:r>
      <w:r w:rsidR="00A74BA2">
        <w:rPr>
          <w:rFonts w:ascii="Times New Roman" w:hAnsi="Times New Roman" w:cs="Times New Roman"/>
          <w:sz w:val="22"/>
          <w:szCs w:val="22"/>
        </w:rPr>
        <w:t>predicts no</w:t>
      </w:r>
      <w:del w:id="46" w:author="Wesner, Jeff S" w:date="2023-03-08T17:55:00Z">
        <w:r w:rsidR="00A74BA2" w:rsidDel="00F8371E">
          <w:rPr>
            <w:rFonts w:ascii="Times New Roman" w:hAnsi="Times New Roman" w:cs="Times New Roman"/>
            <w:sz w:val="22"/>
            <w:szCs w:val="22"/>
          </w:rPr>
          <w:delText>t</w:delText>
        </w:r>
      </w:del>
      <w:r w:rsidR="00A74BA2">
        <w:rPr>
          <w:rFonts w:ascii="Times New Roman" w:hAnsi="Times New Roman" w:cs="Times New Roman"/>
          <w:sz w:val="22"/>
          <w:szCs w:val="22"/>
        </w:rPr>
        <w:t xml:space="preserve"> change of ISD with temperature</w:t>
      </w:r>
      <w:ins w:id="47" w:author="Wesner, Jeff S" w:date="2023-03-08T17:55:00Z">
        <w:r w:rsidR="00F8371E">
          <w:rPr>
            <w:rFonts w:ascii="Times New Roman" w:hAnsi="Times New Roman" w:cs="Times New Roman"/>
            <w:sz w:val="22"/>
            <w:szCs w:val="22"/>
          </w:rPr>
          <w:t>. Similarly, while metabolic theory predicts a decline in total community biomass with temperature, empirical estimates</w:t>
        </w:r>
      </w:ins>
      <w:ins w:id="48" w:author="Wesner, Jeff S" w:date="2023-03-08T17:56:00Z">
        <w:r w:rsidR="003D7293">
          <w:rPr>
            <w:rFonts w:ascii="Times New Roman" w:hAnsi="Times New Roman" w:cs="Times New Roman"/>
            <w:sz w:val="22"/>
            <w:szCs w:val="22"/>
          </w:rPr>
          <w:t xml:space="preserve"> have estimated increases (Pomeranz et al. 2022). </w:t>
        </w:r>
      </w:ins>
      <w:r w:rsidR="00A74BA2" w:rsidRPr="00A74BA2">
        <w:rPr>
          <w:rFonts w:ascii="Times New Roman" w:hAnsi="Times New Roman" w:cs="Times New Roman"/>
          <w:sz w:val="22"/>
          <w:szCs w:val="22"/>
        </w:rPr>
        <w:t xml:space="preserve"> </w:t>
      </w:r>
      <w:del w:id="49" w:author="Wesner, Jeff S" w:date="2023-03-08T17:56:00Z">
        <w:r w:rsidR="00A74BA2" w:rsidDel="003D7293">
          <w:rPr>
            <w:rFonts w:ascii="Times New Roman" w:hAnsi="Times New Roman" w:cs="Times New Roman"/>
            <w:sz w:val="22"/>
            <w:szCs w:val="22"/>
          </w:rPr>
          <w:delText xml:space="preserve">and </w:delText>
        </w:r>
        <w:r w:rsidR="00A74BA2" w:rsidRPr="00A74BA2" w:rsidDel="003D7293">
          <w:rPr>
            <w:rFonts w:ascii="Times New Roman" w:hAnsi="Times New Roman" w:cs="Times New Roman"/>
            <w:sz w:val="22"/>
            <w:szCs w:val="22"/>
          </w:rPr>
          <w:delText>a decline in standing stock biomass with temperature due to reductions in individual body</w:delText>
        </w:r>
        <w:r w:rsidR="00A74BA2" w:rsidDel="003D7293">
          <w:rPr>
            <w:rFonts w:ascii="Times New Roman" w:hAnsi="Times New Roman" w:cs="Times New Roman"/>
            <w:sz w:val="22"/>
            <w:szCs w:val="22"/>
          </w:rPr>
          <w:delText xml:space="preserve">. </w:delText>
        </w:r>
        <w:r w:rsidR="00A74BA2" w:rsidRPr="00A74BA2" w:rsidDel="003D7293">
          <w:rPr>
            <w:rFonts w:ascii="Times New Roman" w:hAnsi="Times New Roman" w:cs="Times New Roman"/>
            <w:sz w:val="22"/>
            <w:szCs w:val="22"/>
          </w:rPr>
          <w:delText xml:space="preserve"> </w:delText>
        </w:r>
        <w:r w:rsidR="00A74BA2" w:rsidDel="001E3722">
          <w:rPr>
            <w:rFonts w:ascii="Times New Roman" w:hAnsi="Times New Roman" w:cs="Times New Roman"/>
            <w:sz w:val="22"/>
            <w:szCs w:val="22"/>
          </w:rPr>
          <w:delText>H</w:delText>
        </w:r>
        <w:r w:rsidR="00A74BA2" w:rsidRPr="00A74BA2" w:rsidDel="001E3722">
          <w:rPr>
            <w:rFonts w:ascii="Times New Roman" w:hAnsi="Times New Roman" w:cs="Times New Roman"/>
            <w:sz w:val="22"/>
            <w:szCs w:val="22"/>
          </w:rPr>
          <w:delText>owever,</w:delText>
        </w:r>
        <w:r w:rsidR="00A74BA2" w:rsidDel="001E3722">
          <w:rPr>
            <w:rFonts w:ascii="Times New Roman" w:hAnsi="Times New Roman" w:cs="Times New Roman"/>
            <w:sz w:val="22"/>
            <w:szCs w:val="22"/>
          </w:rPr>
          <w:delText xml:space="preserve"> </w:delText>
        </w:r>
        <w:r w:rsidR="00A74BA2" w:rsidRPr="00A74BA2" w:rsidDel="001E3722">
          <w:rPr>
            <w:rFonts w:ascii="Times New Roman" w:hAnsi="Times New Roman" w:cs="Times New Roman"/>
            <w:sz w:val="22"/>
            <w:szCs w:val="22"/>
          </w:rPr>
          <w:delText xml:space="preserve">these predictions </w:delText>
        </w:r>
      </w:del>
      <w:ins w:id="50" w:author="Wesner, Jeff S" w:date="2023-03-08T17:56:00Z">
        <w:r w:rsidR="001E3722">
          <w:rPr>
            <w:rFonts w:ascii="Times New Roman" w:hAnsi="Times New Roman" w:cs="Times New Roman"/>
            <w:sz w:val="22"/>
            <w:szCs w:val="22"/>
          </w:rPr>
          <w:t>Crucially, most empirical and t</w:t>
        </w:r>
      </w:ins>
      <w:ins w:id="51" w:author="Wesner, Jeff S" w:date="2023-03-08T17:57:00Z">
        <w:r w:rsidR="001E3722">
          <w:rPr>
            <w:rFonts w:ascii="Times New Roman" w:hAnsi="Times New Roman" w:cs="Times New Roman"/>
            <w:sz w:val="22"/>
            <w:szCs w:val="22"/>
          </w:rPr>
          <w:t xml:space="preserve">heoretical predictions </w:t>
        </w:r>
      </w:ins>
      <w:r w:rsidR="00A74BA2" w:rsidRPr="00A74BA2">
        <w:rPr>
          <w:rFonts w:ascii="Times New Roman" w:hAnsi="Times New Roman" w:cs="Times New Roman"/>
          <w:sz w:val="22"/>
          <w:szCs w:val="22"/>
        </w:rPr>
        <w:t>do not account for temperature</w:t>
      </w:r>
      <w:r w:rsidR="00A74BA2">
        <w:rPr>
          <w:rFonts w:ascii="Times New Roman" w:hAnsi="Times New Roman" w:cs="Times New Roman"/>
          <w:sz w:val="22"/>
          <w:szCs w:val="22"/>
        </w:rPr>
        <w:t xml:space="preserve"> </w:t>
      </w:r>
      <w:r w:rsidR="00A74BA2" w:rsidRPr="00A74BA2">
        <w:rPr>
          <w:rFonts w:ascii="Times New Roman" w:hAnsi="Times New Roman" w:cs="Times New Roman"/>
          <w:sz w:val="22"/>
          <w:szCs w:val="22"/>
        </w:rPr>
        <w:t xml:space="preserve">driven changes in the </w:t>
      </w:r>
      <w:r w:rsidR="00A74BA2">
        <w:rPr>
          <w:rFonts w:ascii="Times New Roman" w:hAnsi="Times New Roman" w:cs="Times New Roman"/>
          <w:sz w:val="22"/>
          <w:szCs w:val="22"/>
        </w:rPr>
        <w:t xml:space="preserve">supply </w:t>
      </w:r>
      <w:r w:rsidR="00A74BA2" w:rsidRPr="00A74BA2">
        <w:rPr>
          <w:rFonts w:ascii="Times New Roman" w:hAnsi="Times New Roman" w:cs="Times New Roman"/>
          <w:sz w:val="22"/>
          <w:szCs w:val="22"/>
        </w:rPr>
        <w:t>of resources</w:t>
      </w:r>
      <w:r w:rsidR="00A74BA2">
        <w:rPr>
          <w:rFonts w:ascii="Times New Roman" w:hAnsi="Times New Roman" w:cs="Times New Roman"/>
          <w:sz w:val="22"/>
          <w:szCs w:val="22"/>
        </w:rPr>
        <w:t xml:space="preserve"> </w:t>
      </w:r>
      <w:r w:rsidR="00A74BA2" w:rsidRPr="00A74BA2">
        <w:rPr>
          <w:rFonts w:ascii="Times New Roman" w:hAnsi="Times New Roman" w:cs="Times New Roman"/>
          <w:sz w:val="22"/>
          <w:szCs w:val="22"/>
        </w:rPr>
        <w:t>at the base of the food web</w:t>
      </w:r>
      <w:ins w:id="52" w:author="Wesner, Jeff S" w:date="2023-03-08T17:57:00Z">
        <w:r w:rsidR="007D1CC5">
          <w:rPr>
            <w:rFonts w:ascii="Times New Roman" w:hAnsi="Times New Roman" w:cs="Times New Roman"/>
            <w:sz w:val="22"/>
            <w:szCs w:val="22"/>
          </w:rPr>
          <w:t xml:space="preserve"> (O’Gorman et al. 2017)</w:t>
        </w:r>
      </w:ins>
      <w:r w:rsidR="00A74BA2">
        <w:rPr>
          <w:rFonts w:ascii="Times New Roman" w:hAnsi="Times New Roman" w:cs="Times New Roman"/>
          <w:sz w:val="22"/>
          <w:szCs w:val="22"/>
        </w:rPr>
        <w:t>. E</w:t>
      </w:r>
      <w:r w:rsidR="00A74BA2" w:rsidRPr="00041F59">
        <w:rPr>
          <w:rFonts w:ascii="Times New Roman" w:hAnsi="Times New Roman" w:cs="Times New Roman"/>
          <w:sz w:val="22"/>
          <w:szCs w:val="22"/>
        </w:rPr>
        <w:t xml:space="preserve">xcessive </w:t>
      </w:r>
      <w:r w:rsidR="00A74BA2">
        <w:rPr>
          <w:rFonts w:ascii="Times New Roman" w:hAnsi="Times New Roman" w:cs="Times New Roman"/>
          <w:sz w:val="22"/>
          <w:szCs w:val="22"/>
        </w:rPr>
        <w:t>resource</w:t>
      </w:r>
      <w:r w:rsidR="00A74BA2" w:rsidRPr="00041F59">
        <w:rPr>
          <w:rFonts w:ascii="Times New Roman" w:hAnsi="Times New Roman" w:cs="Times New Roman"/>
          <w:sz w:val="22"/>
          <w:szCs w:val="22"/>
        </w:rPr>
        <w:t xml:space="preserve"> </w:t>
      </w:r>
      <w:r w:rsidR="00A74BA2">
        <w:rPr>
          <w:rFonts w:ascii="Times New Roman" w:hAnsi="Times New Roman" w:cs="Times New Roman"/>
          <w:sz w:val="22"/>
          <w:szCs w:val="22"/>
        </w:rPr>
        <w:t>supply</w:t>
      </w:r>
      <w:r w:rsidR="00A74BA2" w:rsidRPr="00041F59">
        <w:rPr>
          <w:rFonts w:ascii="Times New Roman" w:hAnsi="Times New Roman" w:cs="Times New Roman"/>
          <w:sz w:val="22"/>
          <w:szCs w:val="22"/>
        </w:rPr>
        <w:t xml:space="preserve"> is well</w:t>
      </w:r>
      <w:r w:rsidR="00A74BA2">
        <w:rPr>
          <w:rFonts w:ascii="Times New Roman" w:hAnsi="Times New Roman" w:cs="Times New Roman"/>
          <w:sz w:val="22"/>
          <w:szCs w:val="22"/>
        </w:rPr>
        <w:t xml:space="preserve"> </w:t>
      </w:r>
      <w:r w:rsidR="00A74BA2" w:rsidRPr="00041F59">
        <w:rPr>
          <w:rFonts w:ascii="Times New Roman" w:hAnsi="Times New Roman" w:cs="Times New Roman"/>
          <w:sz w:val="22"/>
          <w:szCs w:val="22"/>
        </w:rPr>
        <w:t xml:space="preserve">known to strongly influence </w:t>
      </w:r>
      <w:r w:rsidR="00A74BA2" w:rsidRPr="006713E1">
        <w:rPr>
          <w:rFonts w:ascii="Times New Roman" w:hAnsi="Times New Roman" w:cs="Times New Roman"/>
          <w:sz w:val="22"/>
          <w:szCs w:val="22"/>
        </w:rPr>
        <w:t>body size</w:t>
      </w:r>
      <w:r w:rsidR="00A74BA2" w:rsidRPr="002C4CCF">
        <w:rPr>
          <w:rFonts w:ascii="Times New Roman" w:hAnsi="Times New Roman" w:cs="Times New Roman"/>
          <w:sz w:val="22"/>
          <w:szCs w:val="22"/>
        </w:rPr>
        <w:t xml:space="preserve"> </w:t>
      </w:r>
      <w:del w:id="53" w:author="Wesner, Jeff S" w:date="2023-03-08T17:58:00Z">
        <w:r w:rsidR="00A74BA2" w:rsidRPr="00041F59" w:rsidDel="00555044">
          <w:rPr>
            <w:rFonts w:ascii="Times New Roman" w:hAnsi="Times New Roman" w:cs="Times New Roman"/>
            <w:sz w:val="22"/>
            <w:szCs w:val="22"/>
          </w:rPr>
          <w:delText>therefore</w:delText>
        </w:r>
        <w:r w:rsidR="00A74BA2" w:rsidDel="00555044">
          <w:rPr>
            <w:rFonts w:ascii="Times New Roman" w:hAnsi="Times New Roman" w:cs="Times New Roman"/>
            <w:sz w:val="22"/>
            <w:szCs w:val="22"/>
          </w:rPr>
          <w:delText xml:space="preserve"> ISD and</w:delText>
        </w:r>
        <w:r w:rsidR="00A74BA2" w:rsidRPr="00041F59" w:rsidDel="00555044">
          <w:rPr>
            <w:rFonts w:ascii="Times New Roman" w:hAnsi="Times New Roman" w:cs="Times New Roman"/>
            <w:sz w:val="22"/>
            <w:szCs w:val="22"/>
          </w:rPr>
          <w:delText xml:space="preserve"> ecosystem</w:delText>
        </w:r>
        <w:r w:rsidR="00A74BA2" w:rsidDel="00555044">
          <w:rPr>
            <w:rFonts w:ascii="Times New Roman" w:hAnsi="Times New Roman" w:cs="Times New Roman"/>
            <w:sz w:val="22"/>
            <w:szCs w:val="22"/>
          </w:rPr>
          <w:delText>-</w:delText>
        </w:r>
        <w:r w:rsidR="00A74BA2" w:rsidRPr="00041F59" w:rsidDel="00555044">
          <w:rPr>
            <w:rFonts w:ascii="Times New Roman" w:hAnsi="Times New Roman" w:cs="Times New Roman"/>
            <w:sz w:val="22"/>
            <w:szCs w:val="22"/>
          </w:rPr>
          <w:delText>processes</w:delText>
        </w:r>
        <w:r w:rsidR="00A74BA2" w:rsidDel="00555044">
          <w:rPr>
            <w:rFonts w:ascii="Times New Roman" w:hAnsi="Times New Roman" w:cs="Times New Roman"/>
            <w:sz w:val="22"/>
            <w:szCs w:val="22"/>
          </w:rPr>
          <w:delText xml:space="preserve"> where ISD exponent increase with resource supply </w:delText>
        </w:r>
      </w:del>
      <w:ins w:id="54" w:author="Wesner, Jeff S" w:date="2023-03-08T17:58:00Z">
        <w:r w:rsidR="00555044">
          <w:rPr>
            <w:rFonts w:ascii="Times New Roman" w:hAnsi="Times New Roman" w:cs="Times New Roman"/>
            <w:sz w:val="22"/>
            <w:szCs w:val="22"/>
          </w:rPr>
          <w:t xml:space="preserve">and potentially ISD’s </w:t>
        </w:r>
      </w:ins>
      <w:r w:rsidR="00A74BA2">
        <w:rPr>
          <w:rFonts w:ascii="Times New Roman" w:hAnsi="Times New Roman" w:cs="Times New Roman"/>
          <w:sz w:val="22"/>
          <w:szCs w:val="22"/>
        </w:rPr>
        <w:t>(</w:t>
      </w:r>
      <w:r w:rsidR="00A74BA2" w:rsidRPr="00A74BA2">
        <w:rPr>
          <w:rFonts w:ascii="Times New Roman" w:hAnsi="Times New Roman" w:cs="Times New Roman"/>
          <w:sz w:val="22"/>
          <w:szCs w:val="22"/>
        </w:rPr>
        <w:t>O’Gorman et al. 2017)</w:t>
      </w:r>
      <w:r w:rsidR="00A74BA2" w:rsidRPr="00041F59">
        <w:rPr>
          <w:rFonts w:ascii="Times New Roman" w:hAnsi="Times New Roman" w:cs="Times New Roman"/>
          <w:sz w:val="22"/>
          <w:szCs w:val="22"/>
        </w:rPr>
        <w:t xml:space="preserve">. </w:t>
      </w:r>
      <w:r w:rsidR="00A74BA2" w:rsidRPr="00041F59">
        <w:rPr>
          <w:rFonts w:ascii="Times New Roman" w:hAnsi="Times New Roman" w:cs="Times New Roman"/>
          <w:sz w:val="22"/>
          <w:szCs w:val="22"/>
        </w:rPr>
        <w:lastRenderedPageBreak/>
        <w:t xml:space="preserve">However, how temperature and </w:t>
      </w:r>
      <w:r w:rsidR="00A74BA2">
        <w:rPr>
          <w:rFonts w:ascii="Times New Roman" w:hAnsi="Times New Roman" w:cs="Times New Roman"/>
          <w:sz w:val="22"/>
          <w:szCs w:val="22"/>
        </w:rPr>
        <w:t xml:space="preserve">resources </w:t>
      </w:r>
      <w:r w:rsidR="00A74BA2" w:rsidRPr="00041F59">
        <w:rPr>
          <w:rFonts w:ascii="Times New Roman" w:hAnsi="Times New Roman" w:cs="Times New Roman"/>
          <w:sz w:val="22"/>
          <w:szCs w:val="22"/>
        </w:rPr>
        <w:t>interact to impact</w:t>
      </w:r>
      <w:r w:rsidR="00A74BA2">
        <w:rPr>
          <w:rFonts w:ascii="Times New Roman" w:hAnsi="Times New Roman" w:cs="Times New Roman"/>
          <w:sz w:val="22"/>
          <w:szCs w:val="22"/>
        </w:rPr>
        <w:t xml:space="preserve"> ISD and total biomass</w:t>
      </w:r>
      <w:r w:rsidR="00A74BA2" w:rsidRPr="00041F59">
        <w:rPr>
          <w:rFonts w:ascii="Times New Roman" w:hAnsi="Times New Roman" w:cs="Times New Roman"/>
          <w:sz w:val="22"/>
          <w:szCs w:val="22"/>
        </w:rPr>
        <w:t xml:space="preserve"> is </w:t>
      </w:r>
      <w:r w:rsidR="00A74BA2" w:rsidRPr="00270A8B">
        <w:rPr>
          <w:rFonts w:ascii="Times New Roman" w:hAnsi="Times New Roman" w:cs="Times New Roman"/>
          <w:sz w:val="22"/>
          <w:szCs w:val="22"/>
        </w:rPr>
        <w:t>almost completely overlooked,</w:t>
      </w:r>
      <w:r w:rsidR="00A74BA2">
        <w:rPr>
          <w:rFonts w:ascii="Times New Roman" w:hAnsi="Times New Roman" w:cs="Times New Roman"/>
          <w:sz w:val="22"/>
          <w:szCs w:val="22"/>
        </w:rPr>
        <w:t xml:space="preserve"> </w:t>
      </w:r>
      <w:r w:rsidR="00A74BA2" w:rsidRPr="00270A8B">
        <w:rPr>
          <w:rFonts w:ascii="Times New Roman" w:hAnsi="Times New Roman" w:cs="Times New Roman"/>
          <w:sz w:val="22"/>
          <w:szCs w:val="22"/>
        </w:rPr>
        <w:t>including the ensuing possibility for</w:t>
      </w:r>
      <w:r w:rsidR="00A74BA2">
        <w:rPr>
          <w:rFonts w:ascii="Times New Roman" w:hAnsi="Times New Roman" w:cs="Times New Roman"/>
          <w:sz w:val="22"/>
          <w:szCs w:val="22"/>
        </w:rPr>
        <w:t xml:space="preserve"> size-based</w:t>
      </w:r>
      <w:r w:rsidR="00A74BA2" w:rsidRPr="00270A8B">
        <w:rPr>
          <w:rFonts w:ascii="Times New Roman" w:hAnsi="Times New Roman" w:cs="Times New Roman"/>
          <w:sz w:val="22"/>
          <w:szCs w:val="22"/>
        </w:rPr>
        <w:t xml:space="preserve"> effects of </w:t>
      </w:r>
      <w:commentRangeStart w:id="55"/>
      <w:r w:rsidR="00A74BA2" w:rsidRPr="00270A8B">
        <w:rPr>
          <w:rFonts w:ascii="Times New Roman" w:hAnsi="Times New Roman" w:cs="Times New Roman"/>
          <w:sz w:val="22"/>
          <w:szCs w:val="22"/>
        </w:rPr>
        <w:t>diversity</w:t>
      </w:r>
      <w:commentRangeEnd w:id="55"/>
      <w:r w:rsidR="00555044">
        <w:rPr>
          <w:rStyle w:val="CommentReference"/>
        </w:rPr>
        <w:commentReference w:id="55"/>
      </w:r>
      <w:r w:rsidR="00A74BA2" w:rsidRPr="00270A8B">
        <w:rPr>
          <w:rFonts w:ascii="Times New Roman" w:hAnsi="Times New Roman" w:cs="Times New Roman"/>
          <w:sz w:val="22"/>
          <w:szCs w:val="22"/>
        </w:rPr>
        <w:t xml:space="preserve"> on overall </w:t>
      </w:r>
      <w:r w:rsidR="00A74BA2" w:rsidRPr="006713E1">
        <w:rPr>
          <w:rFonts w:ascii="Times New Roman" w:hAnsi="Times New Roman" w:cs="Times New Roman"/>
          <w:sz w:val="22"/>
          <w:szCs w:val="22"/>
        </w:rPr>
        <w:t>ecosystem function</w:t>
      </w:r>
      <w:r w:rsidR="00A74BA2">
        <w:rPr>
          <w:rFonts w:ascii="Times New Roman" w:hAnsi="Times New Roman" w:cs="Times New Roman"/>
          <w:sz w:val="22"/>
          <w:szCs w:val="22"/>
        </w:rPr>
        <w:t xml:space="preserve"> </w:t>
      </w:r>
      <w:r w:rsidR="00A74BA2" w:rsidRPr="00F35A7A">
        <w:rPr>
          <w:rFonts w:ascii="Times New Roman" w:hAnsi="Times New Roman" w:cs="Times New Roman"/>
          <w:sz w:val="22"/>
          <w:szCs w:val="22"/>
        </w:rPr>
        <w:t>(Cross et al. 2015</w:t>
      </w:r>
      <w:r w:rsidR="00A74BA2">
        <w:rPr>
          <w:rFonts w:ascii="Times New Roman" w:hAnsi="Times New Roman" w:cs="Times New Roman"/>
          <w:sz w:val="22"/>
          <w:szCs w:val="22"/>
        </w:rPr>
        <w:t xml:space="preserve">). </w:t>
      </w:r>
    </w:p>
    <w:p w14:paraId="47468E2A" w14:textId="3E55734B" w:rsidR="00A74BA2" w:rsidRDefault="00A74BA2" w:rsidP="00A74BA2">
      <w:pPr>
        <w:autoSpaceDE w:val="0"/>
        <w:autoSpaceDN w:val="0"/>
        <w:adjustRightInd w:val="0"/>
        <w:spacing w:line="276" w:lineRule="auto"/>
        <w:ind w:firstLine="708"/>
        <w:jc w:val="both"/>
        <w:rPr>
          <w:rFonts w:ascii="Times New Roman" w:hAnsi="Times New Roman" w:cs="Times New Roman"/>
          <w:sz w:val="22"/>
          <w:szCs w:val="22"/>
        </w:rPr>
      </w:pPr>
      <w:del w:id="56" w:author="Wesner, Jeff S" w:date="2023-03-08T18:01:00Z">
        <w:r w:rsidRPr="009B4A09" w:rsidDel="00106E80">
          <w:rPr>
            <w:rFonts w:ascii="Times New Roman" w:hAnsi="Times New Roman" w:cs="Times New Roman"/>
            <w:sz w:val="22"/>
            <w:szCs w:val="22"/>
          </w:rPr>
          <w:delText xml:space="preserve">Understanding </w:delText>
        </w:r>
      </w:del>
      <w:ins w:id="57" w:author="Wesner, Jeff S" w:date="2023-03-08T18:01:00Z">
        <w:r w:rsidR="00106E80">
          <w:rPr>
            <w:rFonts w:ascii="Times New Roman" w:hAnsi="Times New Roman" w:cs="Times New Roman"/>
            <w:sz w:val="22"/>
            <w:szCs w:val="22"/>
          </w:rPr>
          <w:t xml:space="preserve">Accounting for </w:t>
        </w:r>
      </w:ins>
      <w:del w:id="58" w:author="Wesner, Jeff S" w:date="2023-03-08T18:00:00Z">
        <w:r w:rsidRPr="009B4A09" w:rsidDel="004172D2">
          <w:rPr>
            <w:rFonts w:ascii="Times New Roman" w:hAnsi="Times New Roman" w:cs="Times New Roman"/>
            <w:sz w:val="22"/>
            <w:szCs w:val="22"/>
          </w:rPr>
          <w:delText>this relationship</w:delText>
        </w:r>
      </w:del>
      <w:ins w:id="59" w:author="Wesner, Jeff S" w:date="2023-03-08T18:00:00Z">
        <w:r w:rsidR="004172D2">
          <w:rPr>
            <w:rFonts w:ascii="Times New Roman" w:hAnsi="Times New Roman" w:cs="Times New Roman"/>
            <w:sz w:val="22"/>
            <w:szCs w:val="22"/>
          </w:rPr>
          <w:t>the interaction between temperature and resource supply</w:t>
        </w:r>
      </w:ins>
      <w:r w:rsidRPr="009B4A09">
        <w:rPr>
          <w:rFonts w:ascii="Times New Roman" w:hAnsi="Times New Roman" w:cs="Times New Roman"/>
          <w:sz w:val="22"/>
          <w:szCs w:val="22"/>
        </w:rPr>
        <w:t xml:space="preserve"> is</w:t>
      </w:r>
      <w:r>
        <w:rPr>
          <w:rFonts w:ascii="Times New Roman" w:hAnsi="Times New Roman" w:cs="Times New Roman"/>
          <w:sz w:val="22"/>
          <w:szCs w:val="22"/>
        </w:rPr>
        <w:t xml:space="preserve"> critical </w:t>
      </w:r>
      <w:del w:id="60" w:author="Wesner, Jeff S" w:date="2023-03-08T18:00:00Z">
        <w:r w:rsidDel="004172D2">
          <w:rPr>
            <w:rFonts w:ascii="Times New Roman" w:hAnsi="Times New Roman" w:cs="Times New Roman"/>
            <w:sz w:val="22"/>
            <w:szCs w:val="22"/>
          </w:rPr>
          <w:delText>because is driven by two challenges</w:delText>
        </w:r>
      </w:del>
      <w:ins w:id="61" w:author="Wesner, Jeff S" w:date="2023-03-08T18:00:00Z">
        <w:r w:rsidR="004172D2">
          <w:rPr>
            <w:rFonts w:ascii="Times New Roman" w:hAnsi="Times New Roman" w:cs="Times New Roman"/>
            <w:sz w:val="22"/>
            <w:szCs w:val="22"/>
          </w:rPr>
          <w:t xml:space="preserve">for predicting </w:t>
        </w:r>
      </w:ins>
      <w:ins w:id="62" w:author="Wesner, Jeff S" w:date="2023-03-08T18:01:00Z">
        <w:r w:rsidR="004172D2">
          <w:rPr>
            <w:rFonts w:ascii="Times New Roman" w:hAnsi="Times New Roman" w:cs="Times New Roman"/>
            <w:sz w:val="22"/>
            <w:szCs w:val="22"/>
          </w:rPr>
          <w:t>ecosystem changes to global temperatures</w:t>
        </w:r>
      </w:ins>
      <w:r>
        <w:rPr>
          <w:rFonts w:ascii="Times New Roman" w:hAnsi="Times New Roman" w:cs="Times New Roman"/>
          <w:sz w:val="22"/>
          <w:szCs w:val="22"/>
        </w:rPr>
        <w:t xml:space="preserve">. </w:t>
      </w:r>
      <w:del w:id="63" w:author="Wesner, Jeff S" w:date="2023-03-08T18:01:00Z">
        <w:r w:rsidDel="00F5121B">
          <w:rPr>
            <w:rFonts w:ascii="Times New Roman" w:hAnsi="Times New Roman" w:cs="Times New Roman"/>
            <w:sz w:val="22"/>
            <w:szCs w:val="22"/>
          </w:rPr>
          <w:delText>First</w:delText>
        </w:r>
      </w:del>
      <w:proofErr w:type="gramStart"/>
      <w:ins w:id="64" w:author="Wesner, Jeff S" w:date="2023-03-08T18:01:00Z">
        <w:r w:rsidR="00F5121B">
          <w:rPr>
            <w:rFonts w:ascii="Times New Roman" w:hAnsi="Times New Roman" w:cs="Times New Roman"/>
            <w:sz w:val="22"/>
            <w:szCs w:val="22"/>
          </w:rPr>
          <w:t>In particular</w:t>
        </w:r>
      </w:ins>
      <w:r>
        <w:rPr>
          <w:rFonts w:ascii="Times New Roman" w:hAnsi="Times New Roman" w:cs="Times New Roman"/>
          <w:sz w:val="22"/>
          <w:szCs w:val="22"/>
        </w:rPr>
        <w:t>, while</w:t>
      </w:r>
      <w:proofErr w:type="gramEnd"/>
      <w:r>
        <w:rPr>
          <w:rFonts w:ascii="Times New Roman" w:hAnsi="Times New Roman" w:cs="Times New Roman"/>
          <w:sz w:val="22"/>
          <w:szCs w:val="22"/>
        </w:rPr>
        <w:t xml:space="preserve"> </w:t>
      </w:r>
      <w:r w:rsidRPr="009B4A09">
        <w:rPr>
          <w:rFonts w:ascii="Times New Roman" w:hAnsi="Times New Roman" w:cs="Times New Roman"/>
          <w:sz w:val="22"/>
          <w:szCs w:val="22"/>
        </w:rPr>
        <w:t>temperature</w:t>
      </w:r>
      <w:r w:rsidRPr="002955F0">
        <w:rPr>
          <w:rFonts w:ascii="Times New Roman" w:hAnsi="Times New Roman" w:cs="Times New Roman"/>
          <w:sz w:val="22"/>
          <w:szCs w:val="22"/>
        </w:rPr>
        <w:t xml:space="preserve"> induces higher metabolic costs, leading to reduced transfer efficiency, this reduction can be counteracted by increases in resource supply (Brown et al. 2004; O’Gorman et al. 2017; Junker et al. 2020)</w:t>
      </w:r>
      <w:ins w:id="65" w:author="Wesner, Jeff S" w:date="2023-03-08T18:02:00Z">
        <w:r w:rsidR="00F5121B">
          <w:rPr>
            <w:rFonts w:ascii="Times New Roman" w:hAnsi="Times New Roman" w:cs="Times New Roman"/>
            <w:sz w:val="22"/>
            <w:szCs w:val="22"/>
          </w:rPr>
          <w:t xml:space="preserve">. Yet </w:t>
        </w:r>
        <w:r w:rsidR="00257673">
          <w:rPr>
            <w:rFonts w:ascii="Times New Roman" w:hAnsi="Times New Roman" w:cs="Times New Roman"/>
            <w:sz w:val="22"/>
            <w:szCs w:val="22"/>
          </w:rPr>
          <w:t>testing these interactions at the macroecological scale</w:t>
        </w:r>
      </w:ins>
      <w:r>
        <w:rPr>
          <w:rFonts w:ascii="Times New Roman" w:hAnsi="Times New Roman" w:cs="Times New Roman"/>
          <w:sz w:val="22"/>
          <w:szCs w:val="22"/>
        </w:rPr>
        <w:t xml:space="preserve"> </w:t>
      </w:r>
      <w:del w:id="66" w:author="Wesner, Jeff S" w:date="2023-03-08T18:02:00Z">
        <w:r w:rsidDel="00F5121B">
          <w:rPr>
            <w:rFonts w:ascii="Times New Roman" w:hAnsi="Times New Roman" w:cs="Times New Roman"/>
            <w:sz w:val="22"/>
            <w:szCs w:val="22"/>
          </w:rPr>
          <w:delText xml:space="preserve">and second, </w:delText>
        </w:r>
      </w:del>
      <w:del w:id="67" w:author="Wesner, Jeff S" w:date="2023-03-08T18:03:00Z">
        <w:r w:rsidDel="009B2528">
          <w:rPr>
            <w:rFonts w:ascii="Times New Roman" w:hAnsi="Times New Roman" w:cs="Times New Roman"/>
            <w:sz w:val="22"/>
            <w:szCs w:val="22"/>
          </w:rPr>
          <w:delText>requires large logistical effort of data</w:delText>
        </w:r>
      </w:del>
      <w:ins w:id="68" w:author="Wesner, Jeff S" w:date="2023-03-08T18:03:00Z">
        <w:r w:rsidR="009B2528">
          <w:rPr>
            <w:rFonts w:ascii="Times New Roman" w:hAnsi="Times New Roman" w:cs="Times New Roman"/>
            <w:sz w:val="22"/>
            <w:szCs w:val="22"/>
          </w:rPr>
          <w:t>is logistically challenging because it requires</w:t>
        </w:r>
        <w:r w:rsidR="00005D31">
          <w:rPr>
            <w:rFonts w:ascii="Times New Roman" w:hAnsi="Times New Roman" w:cs="Times New Roman"/>
            <w:sz w:val="22"/>
            <w:szCs w:val="22"/>
          </w:rPr>
          <w:t xml:space="preserve"> data-intensive measures of individual body sizes, along with acc</w:t>
        </w:r>
      </w:ins>
      <w:ins w:id="69" w:author="Wesner, Jeff S" w:date="2023-03-08T18:04:00Z">
        <w:r w:rsidR="00631178">
          <w:rPr>
            <w:rFonts w:ascii="Times New Roman" w:hAnsi="Times New Roman" w:cs="Times New Roman"/>
            <w:sz w:val="22"/>
            <w:szCs w:val="22"/>
          </w:rPr>
          <w:t xml:space="preserve">urate (daily or </w:t>
        </w:r>
        <w:proofErr w:type="spellStart"/>
        <w:r w:rsidR="00631178">
          <w:rPr>
            <w:rFonts w:ascii="Times New Roman" w:hAnsi="Times New Roman" w:cs="Times New Roman"/>
            <w:sz w:val="22"/>
            <w:szCs w:val="22"/>
          </w:rPr>
          <w:t>subdaily</w:t>
        </w:r>
        <w:proofErr w:type="spellEnd"/>
        <w:r w:rsidR="00631178">
          <w:rPr>
            <w:rFonts w:ascii="Times New Roman" w:hAnsi="Times New Roman" w:cs="Times New Roman"/>
            <w:sz w:val="22"/>
            <w:szCs w:val="22"/>
          </w:rPr>
          <w:t>) temperature measures along with estimates of resource supply in the form of gross primary produc</w:t>
        </w:r>
      </w:ins>
      <w:ins w:id="70" w:author="Wesner, Jeff S" w:date="2023-03-08T18:06:00Z">
        <w:r w:rsidR="00E224A7">
          <w:rPr>
            <w:rFonts w:ascii="Times New Roman" w:hAnsi="Times New Roman" w:cs="Times New Roman"/>
            <w:sz w:val="22"/>
            <w:szCs w:val="22"/>
          </w:rPr>
          <w:t>ti</w:t>
        </w:r>
      </w:ins>
      <w:ins w:id="71" w:author="Wesner, Jeff S" w:date="2023-03-08T18:04:00Z">
        <w:r w:rsidR="00631178">
          <w:rPr>
            <w:rFonts w:ascii="Times New Roman" w:hAnsi="Times New Roman" w:cs="Times New Roman"/>
            <w:sz w:val="22"/>
            <w:szCs w:val="22"/>
          </w:rPr>
          <w:t>on</w:t>
        </w:r>
      </w:ins>
      <w:ins w:id="72" w:author="Wesner, Jeff S" w:date="2023-03-08T18:06:00Z">
        <w:r w:rsidR="00E224A7">
          <w:rPr>
            <w:rFonts w:ascii="Times New Roman" w:hAnsi="Times New Roman" w:cs="Times New Roman"/>
            <w:sz w:val="22"/>
            <w:szCs w:val="22"/>
          </w:rPr>
          <w:t xml:space="preserve"> and allochthonous subsidies (</w:t>
        </w:r>
        <w:r w:rsidR="00E14D4E">
          <w:rPr>
            <w:rFonts w:ascii="Times New Roman" w:hAnsi="Times New Roman" w:cs="Times New Roman"/>
            <w:sz w:val="22"/>
            <w:szCs w:val="22"/>
          </w:rPr>
          <w:t>O’Gorman et al. 2017</w:t>
        </w:r>
      </w:ins>
      <w:ins w:id="73" w:author="Wesner, Jeff S" w:date="2023-03-08T18:07:00Z">
        <w:r w:rsidR="00E14D4E">
          <w:rPr>
            <w:rFonts w:ascii="Times New Roman" w:hAnsi="Times New Roman" w:cs="Times New Roman"/>
            <w:sz w:val="22"/>
            <w:szCs w:val="22"/>
          </w:rPr>
          <w:t>;</w:t>
        </w:r>
      </w:ins>
      <w:ins w:id="74" w:author="Wesner, Jeff S" w:date="2023-03-08T18:06:00Z">
        <w:r w:rsidR="00E14D4E">
          <w:rPr>
            <w:rFonts w:ascii="Times New Roman" w:hAnsi="Times New Roman" w:cs="Times New Roman"/>
            <w:sz w:val="22"/>
            <w:szCs w:val="22"/>
          </w:rPr>
          <w:t xml:space="preserve"> </w:t>
        </w:r>
        <w:r w:rsidR="00E224A7">
          <w:rPr>
            <w:rFonts w:ascii="Times New Roman" w:hAnsi="Times New Roman" w:cs="Times New Roman"/>
            <w:sz w:val="22"/>
            <w:szCs w:val="22"/>
          </w:rPr>
          <w:t>Perkins et al. 2018)</w:t>
        </w:r>
      </w:ins>
      <w:r>
        <w:rPr>
          <w:rFonts w:ascii="Times New Roman" w:hAnsi="Times New Roman" w:cs="Times New Roman"/>
          <w:sz w:val="22"/>
          <w:szCs w:val="22"/>
        </w:rPr>
        <w:t xml:space="preserve">. Here, </w:t>
      </w:r>
      <w:del w:id="75" w:author="Wesner, Jeff S" w:date="2023-03-08T18:04:00Z">
        <w:r w:rsidDel="00631178">
          <w:rPr>
            <w:rFonts w:ascii="Times New Roman" w:hAnsi="Times New Roman" w:cs="Times New Roman"/>
            <w:sz w:val="22"/>
            <w:szCs w:val="22"/>
          </w:rPr>
          <w:delText>we have</w:delText>
        </w:r>
      </w:del>
      <w:ins w:id="76" w:author="Wesner, Jeff S" w:date="2023-03-08T18:04:00Z">
        <w:r w:rsidR="00631178">
          <w:rPr>
            <w:rFonts w:ascii="Times New Roman" w:hAnsi="Times New Roman" w:cs="Times New Roman"/>
            <w:sz w:val="22"/>
            <w:szCs w:val="22"/>
          </w:rPr>
          <w:t>overcome these logistical chal</w:t>
        </w:r>
      </w:ins>
      <w:ins w:id="77" w:author="Wesner, Jeff S" w:date="2023-03-08T18:05:00Z">
        <w:r w:rsidR="00631178">
          <w:rPr>
            <w:rFonts w:ascii="Times New Roman" w:hAnsi="Times New Roman" w:cs="Times New Roman"/>
            <w:sz w:val="22"/>
            <w:szCs w:val="22"/>
          </w:rPr>
          <w:t>lenges using data from the National Ecological Observatory Network (NEON) to</w:t>
        </w:r>
      </w:ins>
      <w:r w:rsidRPr="00A74BA2">
        <w:rPr>
          <w:rFonts w:ascii="Times New Roman" w:hAnsi="Times New Roman" w:cs="Times New Roman"/>
          <w:sz w:val="22"/>
          <w:szCs w:val="22"/>
        </w:rPr>
        <w:t xml:space="preserve"> </w:t>
      </w:r>
      <w:proofErr w:type="spellStart"/>
      <w:r w:rsidRPr="00A74BA2">
        <w:rPr>
          <w:rFonts w:ascii="Times New Roman" w:hAnsi="Times New Roman" w:cs="Times New Roman"/>
          <w:sz w:val="22"/>
          <w:szCs w:val="22"/>
        </w:rPr>
        <w:t>provi</w:t>
      </w:r>
      <w:r>
        <w:rPr>
          <w:rFonts w:ascii="Times New Roman" w:hAnsi="Times New Roman" w:cs="Times New Roman"/>
          <w:sz w:val="22"/>
          <w:szCs w:val="22"/>
        </w:rPr>
        <w:t>d</w:t>
      </w:r>
      <w:del w:id="78" w:author="Wesner, Jeff S" w:date="2023-03-08T18:05:00Z">
        <w:r w:rsidDel="00631178">
          <w:rPr>
            <w:rFonts w:ascii="Times New Roman" w:hAnsi="Times New Roman" w:cs="Times New Roman"/>
            <w:sz w:val="22"/>
            <w:szCs w:val="22"/>
          </w:rPr>
          <w:delText>ed</w:delText>
        </w:r>
      </w:del>
      <w:proofErr w:type="spellEnd"/>
      <w:r w:rsidRPr="00A74BA2">
        <w:rPr>
          <w:rFonts w:ascii="Times New Roman" w:hAnsi="Times New Roman" w:cs="Times New Roman"/>
          <w:sz w:val="22"/>
          <w:szCs w:val="22"/>
        </w:rPr>
        <w:t xml:space="preserve"> a critical test of how ecosystem function </w:t>
      </w:r>
      <w:del w:id="79" w:author="Wesner, Jeff S" w:date="2023-03-08T18:05:00Z">
        <w:r w:rsidRPr="00A74BA2" w:rsidDel="00507D8C">
          <w:rPr>
            <w:rFonts w:ascii="Times New Roman" w:hAnsi="Times New Roman" w:cs="Times New Roman"/>
            <w:sz w:val="22"/>
            <w:szCs w:val="22"/>
          </w:rPr>
          <w:delText>might respond</w:delText>
        </w:r>
      </w:del>
      <w:ins w:id="80" w:author="Wesner, Jeff S" w:date="2023-03-08T18:05:00Z">
        <w:r w:rsidR="00507D8C">
          <w:rPr>
            <w:rFonts w:ascii="Times New Roman" w:hAnsi="Times New Roman" w:cs="Times New Roman"/>
            <w:sz w:val="22"/>
            <w:szCs w:val="22"/>
          </w:rPr>
          <w:t>responds</w:t>
        </w:r>
      </w:ins>
      <w:r w:rsidRPr="00A74BA2">
        <w:rPr>
          <w:rFonts w:ascii="Times New Roman" w:hAnsi="Times New Roman" w:cs="Times New Roman"/>
          <w:sz w:val="22"/>
          <w:szCs w:val="22"/>
        </w:rPr>
        <w:t xml:space="preserve"> to</w:t>
      </w:r>
      <w:r>
        <w:rPr>
          <w:rFonts w:ascii="Times New Roman" w:hAnsi="Times New Roman" w:cs="Times New Roman"/>
          <w:sz w:val="22"/>
          <w:szCs w:val="22"/>
        </w:rPr>
        <w:t xml:space="preserve"> </w:t>
      </w:r>
      <w:del w:id="81" w:author="Wesner, Jeff S" w:date="2023-03-08T18:05:00Z">
        <w:r w:rsidRPr="00A74BA2" w:rsidDel="00507D8C">
          <w:rPr>
            <w:rFonts w:ascii="Times New Roman" w:hAnsi="Times New Roman" w:cs="Times New Roman"/>
            <w:sz w:val="22"/>
            <w:szCs w:val="22"/>
          </w:rPr>
          <w:delText>future</w:delText>
        </w:r>
      </w:del>
      <w:r w:rsidRPr="00A74BA2">
        <w:rPr>
          <w:rFonts w:ascii="Times New Roman" w:hAnsi="Times New Roman" w:cs="Times New Roman"/>
          <w:sz w:val="22"/>
          <w:szCs w:val="22"/>
        </w:rPr>
        <w:t xml:space="preserve"> </w:t>
      </w:r>
      <w:ins w:id="82" w:author="Wesner, Jeff S" w:date="2023-03-08T18:05:00Z">
        <w:r w:rsidR="00E224A7">
          <w:rPr>
            <w:rFonts w:ascii="Times New Roman" w:hAnsi="Times New Roman" w:cs="Times New Roman"/>
            <w:sz w:val="22"/>
            <w:szCs w:val="22"/>
          </w:rPr>
          <w:t xml:space="preserve">realistic </w:t>
        </w:r>
      </w:ins>
      <w:r w:rsidRPr="00A74BA2">
        <w:rPr>
          <w:rFonts w:ascii="Times New Roman" w:hAnsi="Times New Roman" w:cs="Times New Roman"/>
          <w:sz w:val="22"/>
          <w:szCs w:val="22"/>
        </w:rPr>
        <w:t>temperature scenarios at macroecological scales, while critically accounting for co</w:t>
      </w:r>
      <w:r>
        <w:rPr>
          <w:rFonts w:ascii="Times New Roman" w:hAnsi="Times New Roman" w:cs="Times New Roman"/>
          <w:sz w:val="22"/>
          <w:szCs w:val="22"/>
        </w:rPr>
        <w:t>-</w:t>
      </w:r>
      <w:r w:rsidRPr="00A74BA2">
        <w:rPr>
          <w:rFonts w:ascii="Times New Roman" w:hAnsi="Times New Roman" w:cs="Times New Roman"/>
          <w:sz w:val="22"/>
          <w:szCs w:val="22"/>
        </w:rPr>
        <w:t>variation in resource supply (Cross et al. 2015).</w:t>
      </w:r>
      <w:r>
        <w:rPr>
          <w:rFonts w:ascii="Times New Roman" w:hAnsi="Times New Roman" w:cs="Times New Roman"/>
          <w:sz w:val="22"/>
          <w:szCs w:val="22"/>
        </w:rPr>
        <w:t xml:space="preserve"> Specifically, w</w:t>
      </w:r>
      <w:r w:rsidRPr="00041F59">
        <w:rPr>
          <w:rFonts w:ascii="Times New Roman" w:hAnsi="Times New Roman" w:cs="Times New Roman"/>
          <w:sz w:val="22"/>
          <w:szCs w:val="22"/>
        </w:rPr>
        <w:t xml:space="preserve">e examined the response of 145 size-spectra </w:t>
      </w:r>
      <w:ins w:id="83" w:author="Wesner, Jeff S" w:date="2023-03-08T18:07:00Z">
        <w:r w:rsidR="00821431">
          <w:rPr>
            <w:rFonts w:ascii="Times New Roman" w:hAnsi="Times New Roman" w:cs="Times New Roman"/>
            <w:sz w:val="22"/>
            <w:szCs w:val="22"/>
          </w:rPr>
          <w:t>using</w:t>
        </w:r>
      </w:ins>
      <w:del w:id="84" w:author="Wesner, Jeff S" w:date="2023-03-08T18:07:00Z">
        <w:r w:rsidDel="00821431">
          <w:rPr>
            <w:rFonts w:ascii="Times New Roman" w:hAnsi="Times New Roman" w:cs="Times New Roman"/>
            <w:sz w:val="22"/>
            <w:szCs w:val="22"/>
          </w:rPr>
          <w:delText>on</w:delText>
        </w:r>
      </w:del>
      <w:r>
        <w:rPr>
          <w:rFonts w:ascii="Times New Roman" w:hAnsi="Times New Roman" w:cs="Times New Roman"/>
          <w:sz w:val="22"/>
          <w:szCs w:val="22"/>
        </w:rPr>
        <w:t xml:space="preserve"> </w:t>
      </w:r>
      <w:r w:rsidRPr="00041F59">
        <w:rPr>
          <w:rFonts w:ascii="Times New Roman" w:hAnsi="Times New Roman" w:cs="Times New Roman"/>
          <w:sz w:val="22"/>
          <w:szCs w:val="22"/>
        </w:rPr>
        <w:t>fish and</w:t>
      </w:r>
      <w:r>
        <w:rPr>
          <w:rFonts w:ascii="Times New Roman" w:hAnsi="Times New Roman" w:cs="Times New Roman"/>
          <w:sz w:val="22"/>
          <w:szCs w:val="22"/>
        </w:rPr>
        <w:t xml:space="preserve"> </w:t>
      </w:r>
      <w:r w:rsidRPr="00041F59">
        <w:rPr>
          <w:rFonts w:ascii="Times New Roman" w:hAnsi="Times New Roman" w:cs="Times New Roman"/>
          <w:sz w:val="22"/>
          <w:szCs w:val="22"/>
        </w:rPr>
        <w:t xml:space="preserve">macroinvertebrates collected from 24 freshwater streams in North America that varied by 25 degrees C and </w:t>
      </w:r>
      <w:ins w:id="85" w:author="Wesner, Jeff S" w:date="2023-03-08T18:06:00Z">
        <w:r w:rsidR="00E224A7">
          <w:rPr>
            <w:rFonts w:ascii="Times New Roman" w:hAnsi="Times New Roman" w:cs="Times New Roman"/>
            <w:sz w:val="22"/>
            <w:szCs w:val="22"/>
          </w:rPr>
          <w:t xml:space="preserve">by orders of magnitude </w:t>
        </w:r>
      </w:ins>
      <w:del w:id="86" w:author="Wesner, Jeff S" w:date="2023-03-08T18:06:00Z">
        <w:r w:rsidRPr="00041F59" w:rsidDel="00E224A7">
          <w:rPr>
            <w:rFonts w:ascii="Times New Roman" w:hAnsi="Times New Roman" w:cs="Times New Roman"/>
            <w:sz w:val="22"/>
            <w:szCs w:val="22"/>
          </w:rPr>
          <w:delText>varied</w:delText>
        </w:r>
      </w:del>
      <w:r w:rsidRPr="00041F59">
        <w:rPr>
          <w:rFonts w:ascii="Times New Roman" w:hAnsi="Times New Roman" w:cs="Times New Roman"/>
          <w:sz w:val="22"/>
          <w:szCs w:val="22"/>
        </w:rPr>
        <w:t xml:space="preserve"> in resource supply</w:t>
      </w:r>
      <w:r>
        <w:rPr>
          <w:rFonts w:ascii="Times New Roman" w:hAnsi="Times New Roman" w:cs="Times New Roman"/>
          <w:sz w:val="22"/>
          <w:szCs w:val="22"/>
        </w:rPr>
        <w:t xml:space="preserve"> (i.e.,</w:t>
      </w:r>
      <w:r w:rsidRPr="00041F59">
        <w:rPr>
          <w:rFonts w:ascii="Times New Roman" w:hAnsi="Times New Roman" w:cs="Times New Roman"/>
          <w:sz w:val="22"/>
          <w:szCs w:val="22"/>
        </w:rPr>
        <w:t xml:space="preserve"> gross primary production</w:t>
      </w:r>
      <w:r>
        <w:rPr>
          <w:rFonts w:ascii="Times New Roman" w:hAnsi="Times New Roman" w:cs="Times New Roman"/>
          <w:sz w:val="22"/>
          <w:szCs w:val="22"/>
        </w:rPr>
        <w:t xml:space="preserve"> and litter input). </w:t>
      </w:r>
      <w:commentRangeStart w:id="87"/>
      <w:r>
        <w:rPr>
          <w:rFonts w:ascii="Times New Roman" w:hAnsi="Times New Roman" w:cs="Times New Roman"/>
          <w:sz w:val="22"/>
          <w:szCs w:val="22"/>
        </w:rPr>
        <w:t>The q</w:t>
      </w:r>
      <w:r w:rsidRPr="00297CC6">
        <w:rPr>
          <w:rFonts w:ascii="Times New Roman" w:hAnsi="Times New Roman" w:cs="Times New Roman"/>
          <w:sz w:val="22"/>
          <w:szCs w:val="22"/>
        </w:rPr>
        <w:t>uantitative samples of benthic fish and macroinvertebrates from NEON stream sites from 2017 to 20</w:t>
      </w:r>
      <w:r>
        <w:rPr>
          <w:rFonts w:ascii="Times New Roman" w:hAnsi="Times New Roman" w:cs="Times New Roman"/>
          <w:sz w:val="22"/>
          <w:szCs w:val="22"/>
        </w:rPr>
        <w:t>22</w:t>
      </w:r>
      <w:r w:rsidRPr="00297CC6">
        <w:rPr>
          <w:rFonts w:ascii="Times New Roman" w:hAnsi="Times New Roman" w:cs="Times New Roman"/>
          <w:sz w:val="22"/>
          <w:szCs w:val="22"/>
        </w:rPr>
        <w:t xml:space="preserve"> were downloaded to determine the abundance size-spectra</w:t>
      </w:r>
      <w:r>
        <w:rPr>
          <w:rFonts w:ascii="Times New Roman" w:hAnsi="Times New Roman" w:cs="Times New Roman"/>
          <w:sz w:val="22"/>
          <w:szCs w:val="22"/>
        </w:rPr>
        <w:t xml:space="preserve"> </w:t>
      </w:r>
      <w:r w:rsidRPr="00297CC6">
        <w:rPr>
          <w:rFonts w:ascii="Times New Roman" w:hAnsi="Times New Roman" w:cs="Times New Roman"/>
          <w:sz w:val="22"/>
          <w:szCs w:val="22"/>
        </w:rPr>
        <w:t xml:space="preserve">relationships. NEON is </w:t>
      </w:r>
      <w:r>
        <w:rPr>
          <w:rFonts w:ascii="Times New Roman" w:hAnsi="Times New Roman" w:cs="Times New Roman"/>
          <w:sz w:val="22"/>
          <w:szCs w:val="22"/>
        </w:rPr>
        <w:t>a unique dataset worldwide because it r</w:t>
      </w:r>
      <w:r w:rsidRPr="00297CC6">
        <w:rPr>
          <w:rFonts w:ascii="Times New Roman" w:hAnsi="Times New Roman" w:cs="Times New Roman"/>
          <w:sz w:val="22"/>
          <w:szCs w:val="22"/>
        </w:rPr>
        <w:t>epeat</w:t>
      </w:r>
      <w:r>
        <w:rPr>
          <w:rFonts w:ascii="Times New Roman" w:hAnsi="Times New Roman" w:cs="Times New Roman"/>
          <w:sz w:val="22"/>
          <w:szCs w:val="22"/>
        </w:rPr>
        <w:t xml:space="preserve">s </w:t>
      </w:r>
      <w:r w:rsidRPr="00297CC6">
        <w:rPr>
          <w:rFonts w:ascii="Times New Roman" w:hAnsi="Times New Roman" w:cs="Times New Roman"/>
          <w:sz w:val="22"/>
          <w:szCs w:val="22"/>
        </w:rPr>
        <w:t>collections include automated instrument recordings and observational</w:t>
      </w:r>
      <w:r>
        <w:rPr>
          <w:rFonts w:ascii="Times New Roman" w:hAnsi="Times New Roman" w:cs="Times New Roman"/>
          <w:sz w:val="22"/>
          <w:szCs w:val="22"/>
        </w:rPr>
        <w:t xml:space="preserve"> </w:t>
      </w:r>
      <w:r w:rsidRPr="00297CC6">
        <w:rPr>
          <w:rFonts w:ascii="Times New Roman" w:hAnsi="Times New Roman" w:cs="Times New Roman"/>
          <w:sz w:val="22"/>
          <w:szCs w:val="22"/>
        </w:rPr>
        <w:t>field sampling throughout the year, and data are available as</w:t>
      </w:r>
      <w:r>
        <w:rPr>
          <w:rFonts w:ascii="Times New Roman" w:hAnsi="Times New Roman" w:cs="Times New Roman"/>
          <w:sz w:val="22"/>
          <w:szCs w:val="22"/>
        </w:rPr>
        <w:t xml:space="preserve"> </w:t>
      </w:r>
      <w:r w:rsidRPr="00297CC6">
        <w:rPr>
          <w:rFonts w:ascii="Times New Roman" w:hAnsi="Times New Roman" w:cs="Times New Roman"/>
          <w:sz w:val="22"/>
          <w:szCs w:val="22"/>
        </w:rPr>
        <w:t>open</w:t>
      </w:r>
      <w:r>
        <w:rPr>
          <w:rFonts w:ascii="Times New Roman" w:hAnsi="Times New Roman" w:cs="Times New Roman"/>
          <w:sz w:val="22"/>
          <w:szCs w:val="22"/>
        </w:rPr>
        <w:t>-</w:t>
      </w:r>
      <w:r w:rsidRPr="00297CC6">
        <w:rPr>
          <w:rFonts w:ascii="Times New Roman" w:hAnsi="Times New Roman" w:cs="Times New Roman"/>
          <w:sz w:val="22"/>
          <w:szCs w:val="22"/>
        </w:rPr>
        <w:t>source data products (https://data.neons cience.org/home).</w:t>
      </w:r>
      <w:r>
        <w:rPr>
          <w:rFonts w:ascii="Times New Roman" w:hAnsi="Times New Roman" w:cs="Times New Roman"/>
          <w:sz w:val="22"/>
          <w:szCs w:val="22"/>
        </w:rPr>
        <w:t xml:space="preserve"> NEON dataset allowed us to test how </w:t>
      </w:r>
      <w:r w:rsidRPr="002955F0">
        <w:rPr>
          <w:rFonts w:ascii="Times New Roman" w:hAnsi="Times New Roman" w:cs="Times New Roman"/>
          <w:sz w:val="22"/>
          <w:szCs w:val="22"/>
        </w:rPr>
        <w:t xml:space="preserve">temperature and resource supply interact </w:t>
      </w:r>
      <w:r>
        <w:rPr>
          <w:rFonts w:ascii="Times New Roman" w:hAnsi="Times New Roman" w:cs="Times New Roman"/>
          <w:sz w:val="22"/>
          <w:szCs w:val="22"/>
        </w:rPr>
        <w:t xml:space="preserve">to shape ISD and biomass </w:t>
      </w:r>
      <w:r w:rsidRPr="002955F0">
        <w:rPr>
          <w:rFonts w:ascii="Times New Roman" w:hAnsi="Times New Roman" w:cs="Times New Roman"/>
          <w:sz w:val="22"/>
          <w:szCs w:val="22"/>
        </w:rPr>
        <w:t>at macroecological scales</w:t>
      </w:r>
      <w:r>
        <w:rPr>
          <w:rFonts w:ascii="Times New Roman" w:hAnsi="Times New Roman" w:cs="Times New Roman"/>
          <w:sz w:val="22"/>
          <w:szCs w:val="22"/>
        </w:rPr>
        <w:t xml:space="preserve">, as well as </w:t>
      </w:r>
      <w:r w:rsidRPr="002955F0">
        <w:rPr>
          <w:rFonts w:ascii="Times New Roman" w:hAnsi="Times New Roman" w:cs="Times New Roman"/>
          <w:sz w:val="22"/>
          <w:szCs w:val="22"/>
        </w:rPr>
        <w:t>how ecosystem function might respond to future temperature scenarios, while critically accounting for co-variation in resource supply</w:t>
      </w:r>
      <w:r>
        <w:rPr>
          <w:rFonts w:ascii="Times New Roman" w:hAnsi="Times New Roman" w:cs="Times New Roman"/>
          <w:sz w:val="22"/>
          <w:szCs w:val="22"/>
        </w:rPr>
        <w:t xml:space="preserve"> </w:t>
      </w:r>
      <w:r w:rsidRPr="002955F0">
        <w:rPr>
          <w:rFonts w:ascii="Times New Roman" w:hAnsi="Times New Roman" w:cs="Times New Roman"/>
          <w:sz w:val="22"/>
          <w:szCs w:val="22"/>
        </w:rPr>
        <w:t>at macroecological scales</w:t>
      </w:r>
      <w:r>
        <w:rPr>
          <w:rFonts w:ascii="Times New Roman" w:hAnsi="Times New Roman" w:cs="Times New Roman"/>
          <w:sz w:val="22"/>
          <w:szCs w:val="22"/>
        </w:rPr>
        <w:t>.</w:t>
      </w:r>
      <w:commentRangeEnd w:id="87"/>
      <w:r w:rsidR="00821431">
        <w:rPr>
          <w:rStyle w:val="CommentReference"/>
        </w:rPr>
        <w:commentReference w:id="87"/>
      </w:r>
    </w:p>
    <w:p w14:paraId="74835FE5" w14:textId="05E21DF5" w:rsidR="00041F59" w:rsidRPr="00041F59" w:rsidRDefault="00297CC6" w:rsidP="00A74BA2">
      <w:pPr>
        <w:autoSpaceDE w:val="0"/>
        <w:autoSpaceDN w:val="0"/>
        <w:adjustRightInd w:val="0"/>
        <w:spacing w:line="276" w:lineRule="auto"/>
        <w:ind w:firstLine="708"/>
        <w:jc w:val="both"/>
        <w:rPr>
          <w:rFonts w:ascii="Times New Roman" w:hAnsi="Times New Roman" w:cs="Times New Roman"/>
          <w:sz w:val="22"/>
          <w:szCs w:val="22"/>
        </w:rPr>
      </w:pPr>
      <w:r w:rsidRPr="00297CC6">
        <w:rPr>
          <w:rFonts w:ascii="Times New Roman" w:hAnsi="Times New Roman" w:cs="Times New Roman"/>
          <w:sz w:val="22"/>
          <w:szCs w:val="22"/>
        </w:rPr>
        <w:t xml:space="preserve">Despite strong environmental variation, complete species turnover, and changes in mean body size, preliminary results suggest no change in </w:t>
      </w:r>
      <w:ins w:id="88" w:author="Wesner, Jeff S" w:date="2023-03-08T18:09:00Z">
        <w:r w:rsidR="00014FA6" w:rsidRPr="00300A48">
          <w:rPr>
            <w:rFonts w:ascii="Cambria Math" w:hAnsi="Cambria Math" w:cs="Cambria Math"/>
            <w:sz w:val="22"/>
            <w:szCs w:val="22"/>
          </w:rPr>
          <w:t>λ</w:t>
        </w:r>
      </w:ins>
      <w:del w:id="89" w:author="Wesner, Jeff S" w:date="2023-03-08T18:09:00Z">
        <w:r w:rsidRPr="00297CC6" w:rsidDel="00014FA6">
          <w:rPr>
            <w:rFonts w:ascii="Times New Roman" w:hAnsi="Times New Roman" w:cs="Times New Roman"/>
            <w:sz w:val="22"/>
            <w:szCs w:val="22"/>
          </w:rPr>
          <w:delText>b</w:delText>
        </w:r>
      </w:del>
      <w:r w:rsidRPr="00297CC6">
        <w:rPr>
          <w:rFonts w:ascii="Times New Roman" w:hAnsi="Times New Roman" w:cs="Times New Roman"/>
          <w:sz w:val="22"/>
          <w:szCs w:val="22"/>
        </w:rPr>
        <w:t xml:space="preserve"> across the temperature or GPP gradients</w:t>
      </w:r>
      <w:r w:rsidR="00A74BA2">
        <w:rPr>
          <w:rFonts w:ascii="Times New Roman" w:hAnsi="Times New Roman" w:cs="Times New Roman"/>
          <w:sz w:val="22"/>
          <w:szCs w:val="22"/>
        </w:rPr>
        <w:t xml:space="preserve"> of the stream food web</w:t>
      </w:r>
      <w:r w:rsidRPr="00297CC6">
        <w:rPr>
          <w:rFonts w:ascii="Times New Roman" w:hAnsi="Times New Roman" w:cs="Times New Roman"/>
          <w:sz w:val="22"/>
          <w:szCs w:val="22"/>
        </w:rPr>
        <w:t xml:space="preserve">. Across all samples, </w:t>
      </w:r>
      <w:ins w:id="90" w:author="Wesner, Jeff S" w:date="2023-03-08T18:09:00Z">
        <w:r w:rsidR="00014FA6" w:rsidRPr="00300A48">
          <w:rPr>
            <w:rFonts w:ascii="Cambria Math" w:hAnsi="Cambria Math" w:cs="Cambria Math"/>
            <w:sz w:val="22"/>
            <w:szCs w:val="22"/>
          </w:rPr>
          <w:t>λ</w:t>
        </w:r>
      </w:ins>
      <w:del w:id="91" w:author="Wesner, Jeff S" w:date="2023-03-08T18:09:00Z">
        <w:r w:rsidRPr="00297CC6" w:rsidDel="00014FA6">
          <w:rPr>
            <w:rFonts w:ascii="Times New Roman" w:hAnsi="Times New Roman" w:cs="Times New Roman"/>
            <w:sz w:val="22"/>
            <w:szCs w:val="22"/>
          </w:rPr>
          <w:delText>b</w:delText>
        </w:r>
      </w:del>
      <w:r w:rsidRPr="00297CC6">
        <w:rPr>
          <w:rFonts w:ascii="Times New Roman" w:hAnsi="Times New Roman" w:cs="Times New Roman"/>
          <w:sz w:val="22"/>
          <w:szCs w:val="22"/>
        </w:rPr>
        <w:t xml:space="preserve"> averaged -1.4, </w:t>
      </w:r>
      <w:r w:rsidR="00A74BA2">
        <w:rPr>
          <w:rFonts w:ascii="Times New Roman" w:hAnsi="Times New Roman" w:cs="Times New Roman"/>
          <w:sz w:val="22"/>
          <w:szCs w:val="22"/>
        </w:rPr>
        <w:t>shallower</w:t>
      </w:r>
      <w:r w:rsidRPr="00297CC6">
        <w:rPr>
          <w:rFonts w:ascii="Times New Roman" w:hAnsi="Times New Roman" w:cs="Times New Roman"/>
          <w:sz w:val="22"/>
          <w:szCs w:val="22"/>
        </w:rPr>
        <w:t xml:space="preserve"> than theoretical predictions,</w:t>
      </w:r>
      <w:r w:rsidR="00A74BA2">
        <w:rPr>
          <w:rFonts w:ascii="Times New Roman" w:hAnsi="Times New Roman" w:cs="Times New Roman"/>
          <w:sz w:val="22"/>
          <w:szCs w:val="22"/>
        </w:rPr>
        <w:t xml:space="preserve"> suggesting a higher proportion of larger individua</w:t>
      </w:r>
      <w:bookmarkStart w:id="92" w:name="_GoBack"/>
      <w:bookmarkEnd w:id="92"/>
      <w:r w:rsidR="00A74BA2">
        <w:rPr>
          <w:rFonts w:ascii="Times New Roman" w:hAnsi="Times New Roman" w:cs="Times New Roman"/>
          <w:sz w:val="22"/>
          <w:szCs w:val="22"/>
        </w:rPr>
        <w:t>ls in stream ecosystems. Our findings are</w:t>
      </w:r>
      <w:r w:rsidRPr="00297CC6">
        <w:rPr>
          <w:rFonts w:ascii="Times New Roman" w:hAnsi="Times New Roman" w:cs="Times New Roman"/>
          <w:sz w:val="22"/>
          <w:szCs w:val="22"/>
        </w:rPr>
        <w:t xml:space="preserve"> consistent with benthic marine systems</w:t>
      </w:r>
      <w:r w:rsidR="00A74BA2">
        <w:rPr>
          <w:rFonts w:ascii="Times New Roman" w:hAnsi="Times New Roman" w:cs="Times New Roman"/>
          <w:sz w:val="22"/>
          <w:szCs w:val="22"/>
        </w:rPr>
        <w:t xml:space="preserve"> and</w:t>
      </w:r>
      <w:r w:rsidRPr="00297CC6">
        <w:rPr>
          <w:rFonts w:ascii="Times New Roman" w:hAnsi="Times New Roman" w:cs="Times New Roman"/>
          <w:sz w:val="22"/>
          <w:szCs w:val="22"/>
        </w:rPr>
        <w:t xml:space="preserve"> suggests that</w:t>
      </w:r>
      <w:r w:rsidR="00A74BA2">
        <w:rPr>
          <w:rFonts w:ascii="Times New Roman" w:hAnsi="Times New Roman" w:cs="Times New Roman"/>
          <w:sz w:val="22"/>
          <w:szCs w:val="22"/>
        </w:rPr>
        <w:t xml:space="preserve"> ISD</w:t>
      </w:r>
      <w:r w:rsidRPr="00297CC6">
        <w:rPr>
          <w:rFonts w:ascii="Times New Roman" w:hAnsi="Times New Roman" w:cs="Times New Roman"/>
          <w:sz w:val="22"/>
          <w:szCs w:val="22"/>
        </w:rPr>
        <w:t xml:space="preserve"> </w:t>
      </w:r>
      <w:r w:rsidR="00A74BA2">
        <w:rPr>
          <w:rFonts w:ascii="Times New Roman" w:hAnsi="Times New Roman" w:cs="Times New Roman"/>
          <w:sz w:val="22"/>
          <w:szCs w:val="22"/>
        </w:rPr>
        <w:t xml:space="preserve">and biomass </w:t>
      </w:r>
      <w:r w:rsidRPr="00297CC6">
        <w:rPr>
          <w:rFonts w:ascii="Times New Roman" w:hAnsi="Times New Roman" w:cs="Times New Roman"/>
          <w:sz w:val="22"/>
          <w:szCs w:val="22"/>
        </w:rPr>
        <w:t>are stable across North American streams</w:t>
      </w:r>
      <w:r w:rsidR="00A74BA2">
        <w:rPr>
          <w:rFonts w:ascii="Times New Roman" w:hAnsi="Times New Roman" w:cs="Times New Roman"/>
          <w:sz w:val="22"/>
          <w:szCs w:val="22"/>
        </w:rPr>
        <w:t xml:space="preserve"> considering the whole benthic food web. However, considering separated macroinvertebrate fish trophic levels we observed different patterns across temperature and resource gradients. </w:t>
      </w:r>
      <w:commentRangeStart w:id="93"/>
      <w:r w:rsidR="00A74BA2">
        <w:rPr>
          <w:rFonts w:ascii="Times New Roman" w:hAnsi="Times New Roman" w:cs="Times New Roman"/>
          <w:sz w:val="22"/>
          <w:szCs w:val="22"/>
        </w:rPr>
        <w:t>Specifically, fishes suggest no</w:t>
      </w:r>
      <w:del w:id="94" w:author="Wesner, Jeff S" w:date="2023-03-08T18:09:00Z">
        <w:r w:rsidR="00A74BA2" w:rsidDel="00014FA6">
          <w:rPr>
            <w:rFonts w:ascii="Times New Roman" w:hAnsi="Times New Roman" w:cs="Times New Roman"/>
            <w:sz w:val="22"/>
            <w:szCs w:val="22"/>
          </w:rPr>
          <w:delText>t</w:delText>
        </w:r>
      </w:del>
      <w:r w:rsidR="00A74BA2">
        <w:rPr>
          <w:rFonts w:ascii="Times New Roman" w:hAnsi="Times New Roman" w:cs="Times New Roman"/>
          <w:sz w:val="22"/>
          <w:szCs w:val="22"/>
        </w:rPr>
        <w:t xml:space="preserve"> change in </w:t>
      </w:r>
      <w:ins w:id="95" w:author="Wesner, Jeff S" w:date="2023-03-08T18:09:00Z">
        <w:r w:rsidR="00014FA6" w:rsidRPr="00300A48">
          <w:rPr>
            <w:rFonts w:ascii="Cambria Math" w:hAnsi="Cambria Math" w:cs="Cambria Math"/>
            <w:sz w:val="22"/>
            <w:szCs w:val="22"/>
          </w:rPr>
          <w:t>λ</w:t>
        </w:r>
      </w:ins>
      <w:del w:id="96" w:author="Wesner, Jeff S" w:date="2023-03-08T18:09:00Z">
        <w:r w:rsidR="00A74BA2" w:rsidDel="00014FA6">
          <w:rPr>
            <w:rFonts w:ascii="Times New Roman" w:hAnsi="Times New Roman" w:cs="Times New Roman"/>
            <w:sz w:val="22"/>
            <w:szCs w:val="22"/>
          </w:rPr>
          <w:delText>b</w:delText>
        </w:r>
      </w:del>
      <w:r w:rsidR="00A74BA2">
        <w:rPr>
          <w:rFonts w:ascii="Times New Roman" w:hAnsi="Times New Roman" w:cs="Times New Roman"/>
          <w:sz w:val="22"/>
          <w:szCs w:val="22"/>
        </w:rPr>
        <w:t xml:space="preserve"> whereas macroinvertebrates suggest a decline with temperature only for low GGP conditions</w:t>
      </w:r>
      <w:commentRangeEnd w:id="93"/>
      <w:r w:rsidR="00014FA6">
        <w:rPr>
          <w:rStyle w:val="CommentReference"/>
        </w:rPr>
        <w:commentReference w:id="93"/>
      </w:r>
      <w:r w:rsidR="00A74BA2">
        <w:rPr>
          <w:rFonts w:ascii="Times New Roman" w:hAnsi="Times New Roman" w:cs="Times New Roman"/>
          <w:sz w:val="22"/>
          <w:szCs w:val="22"/>
        </w:rPr>
        <w:t xml:space="preserve">. </w:t>
      </w:r>
      <w:commentRangeStart w:id="97"/>
      <w:commentRangeStart w:id="98"/>
      <w:r w:rsidR="00A74BA2">
        <w:rPr>
          <w:rFonts w:ascii="Times New Roman" w:hAnsi="Times New Roman" w:cs="Times New Roman"/>
          <w:sz w:val="22"/>
          <w:szCs w:val="22"/>
        </w:rPr>
        <w:t xml:space="preserve">Last, NEON data </w:t>
      </w:r>
      <w:r w:rsidR="00A74BA2" w:rsidRPr="00A74BA2">
        <w:rPr>
          <w:rFonts w:ascii="Times New Roman" w:hAnsi="Times New Roman" w:cs="Times New Roman"/>
          <w:sz w:val="22"/>
          <w:szCs w:val="22"/>
        </w:rPr>
        <w:t>allow</w:t>
      </w:r>
      <w:r w:rsidR="00A74BA2">
        <w:rPr>
          <w:rFonts w:ascii="Times New Roman" w:hAnsi="Times New Roman" w:cs="Times New Roman"/>
          <w:sz w:val="22"/>
          <w:szCs w:val="22"/>
        </w:rPr>
        <w:t xml:space="preserve">ed </w:t>
      </w:r>
      <w:r w:rsidR="00A74BA2" w:rsidRPr="00A74BA2">
        <w:rPr>
          <w:rFonts w:ascii="Times New Roman" w:hAnsi="Times New Roman" w:cs="Times New Roman"/>
          <w:sz w:val="22"/>
          <w:szCs w:val="22"/>
        </w:rPr>
        <w:t>us to account for seasonal and yearly variation at each site and predict</w:t>
      </w:r>
      <w:r w:rsidR="00A74BA2">
        <w:rPr>
          <w:rFonts w:ascii="Times New Roman" w:hAnsi="Times New Roman" w:cs="Times New Roman"/>
          <w:sz w:val="22"/>
          <w:szCs w:val="22"/>
        </w:rPr>
        <w:t xml:space="preserve"> the</w:t>
      </w:r>
      <w:r w:rsidR="00A74BA2" w:rsidRPr="00A74BA2">
        <w:rPr>
          <w:rFonts w:ascii="Times New Roman" w:hAnsi="Times New Roman" w:cs="Times New Roman"/>
          <w:sz w:val="22"/>
          <w:szCs w:val="22"/>
        </w:rPr>
        <w:t xml:space="preserve"> future size spectra</w:t>
      </w:r>
      <w:r w:rsidR="00A74BA2">
        <w:rPr>
          <w:rFonts w:ascii="Times New Roman" w:hAnsi="Times New Roman" w:cs="Times New Roman"/>
          <w:sz w:val="22"/>
          <w:szCs w:val="22"/>
        </w:rPr>
        <w:t xml:space="preserve"> of 2023 across all samples. </w:t>
      </w:r>
      <w:commentRangeEnd w:id="97"/>
      <w:r w:rsidR="00A74BA2">
        <w:rPr>
          <w:rStyle w:val="CommentReference"/>
        </w:rPr>
        <w:commentReference w:id="97"/>
      </w:r>
      <w:commentRangeEnd w:id="98"/>
      <w:r w:rsidR="006310C7">
        <w:rPr>
          <w:rStyle w:val="CommentReference"/>
        </w:rPr>
        <w:commentReference w:id="98"/>
      </w:r>
    </w:p>
    <w:p w14:paraId="6B1B607A" w14:textId="20CCCAFC" w:rsidR="00297CC6" w:rsidRDefault="00297CC6" w:rsidP="00041F59">
      <w:pPr>
        <w:autoSpaceDE w:val="0"/>
        <w:autoSpaceDN w:val="0"/>
        <w:adjustRightInd w:val="0"/>
        <w:jc w:val="both"/>
        <w:rPr>
          <w:rFonts w:ascii="Times New Roman" w:hAnsi="Times New Roman" w:cs="Times New Roman"/>
          <w:sz w:val="22"/>
          <w:szCs w:val="22"/>
        </w:rPr>
      </w:pPr>
    </w:p>
    <w:p w14:paraId="6384B0CF" w14:textId="75DAD09E" w:rsidR="00297CC6" w:rsidRDefault="00297CC6" w:rsidP="00041F59">
      <w:pPr>
        <w:autoSpaceDE w:val="0"/>
        <w:autoSpaceDN w:val="0"/>
        <w:adjustRightInd w:val="0"/>
        <w:jc w:val="both"/>
        <w:rPr>
          <w:rFonts w:ascii="Times New Roman" w:hAnsi="Times New Roman" w:cs="Times New Roman"/>
          <w:sz w:val="22"/>
          <w:szCs w:val="22"/>
        </w:rPr>
      </w:pPr>
    </w:p>
    <w:p w14:paraId="61CFA858" w14:textId="7B72679A" w:rsidR="00041F59" w:rsidRDefault="00041F59" w:rsidP="00041F59">
      <w:pPr>
        <w:autoSpaceDE w:val="0"/>
        <w:autoSpaceDN w:val="0"/>
        <w:adjustRightInd w:val="0"/>
        <w:jc w:val="both"/>
        <w:rPr>
          <w:rFonts w:ascii="Times New Roman" w:hAnsi="Times New Roman" w:cs="Times New Roman"/>
          <w:sz w:val="22"/>
          <w:szCs w:val="22"/>
        </w:rPr>
      </w:pPr>
    </w:p>
    <w:p w14:paraId="6EFD6D2A" w14:textId="77777777" w:rsidR="00A74BA2" w:rsidRDefault="00A74BA2" w:rsidP="00041F59">
      <w:pPr>
        <w:autoSpaceDE w:val="0"/>
        <w:autoSpaceDN w:val="0"/>
        <w:adjustRightInd w:val="0"/>
        <w:jc w:val="both"/>
        <w:rPr>
          <w:rFonts w:ascii="Times New Roman" w:hAnsi="Times New Roman" w:cs="Times New Roman"/>
          <w:sz w:val="22"/>
          <w:szCs w:val="22"/>
        </w:rPr>
      </w:pPr>
    </w:p>
    <w:p w14:paraId="1C01A3A1" w14:textId="462EF49D" w:rsidR="00704033" w:rsidRPr="00B14850" w:rsidRDefault="00704033" w:rsidP="00B14850">
      <w:pPr>
        <w:autoSpaceDE w:val="0"/>
        <w:autoSpaceDN w:val="0"/>
        <w:adjustRightInd w:val="0"/>
        <w:spacing w:line="276" w:lineRule="auto"/>
        <w:ind w:firstLine="708"/>
        <w:jc w:val="both"/>
        <w:rPr>
          <w:rFonts w:ascii="Times New Roman" w:hAnsi="Times New Roman" w:cs="Times New Roman"/>
          <w:sz w:val="22"/>
          <w:szCs w:val="22"/>
        </w:rPr>
      </w:pPr>
    </w:p>
    <w:p w14:paraId="56EADF18" w14:textId="621E04C4" w:rsidR="009005AF" w:rsidRDefault="009005AF" w:rsidP="00B14850">
      <w:pPr>
        <w:autoSpaceDE w:val="0"/>
        <w:autoSpaceDN w:val="0"/>
        <w:adjustRightInd w:val="0"/>
        <w:spacing w:line="276" w:lineRule="auto"/>
        <w:ind w:firstLine="708"/>
        <w:jc w:val="both"/>
        <w:rPr>
          <w:rFonts w:ascii="Times New Roman" w:hAnsi="Times New Roman" w:cs="Times New Roman"/>
          <w:sz w:val="22"/>
          <w:szCs w:val="22"/>
        </w:rPr>
      </w:pPr>
    </w:p>
    <w:p w14:paraId="34A9C7DE" w14:textId="77777777" w:rsidR="009005AF" w:rsidRDefault="009005AF" w:rsidP="00B14850">
      <w:pPr>
        <w:autoSpaceDE w:val="0"/>
        <w:autoSpaceDN w:val="0"/>
        <w:adjustRightInd w:val="0"/>
        <w:spacing w:line="276" w:lineRule="auto"/>
        <w:ind w:firstLine="708"/>
        <w:jc w:val="both"/>
        <w:rPr>
          <w:rFonts w:ascii="Times New Roman" w:hAnsi="Times New Roman" w:cs="Times New Roman"/>
          <w:sz w:val="22"/>
          <w:szCs w:val="22"/>
        </w:rPr>
      </w:pPr>
    </w:p>
    <w:p w14:paraId="54BEC440" w14:textId="782DE4CC" w:rsidR="000C3184" w:rsidRDefault="000C3184" w:rsidP="00B14850">
      <w:pPr>
        <w:autoSpaceDE w:val="0"/>
        <w:autoSpaceDN w:val="0"/>
        <w:adjustRightInd w:val="0"/>
        <w:spacing w:line="276" w:lineRule="auto"/>
        <w:ind w:firstLine="708"/>
        <w:jc w:val="both"/>
        <w:rPr>
          <w:rFonts w:ascii="Times New Roman" w:hAnsi="Times New Roman" w:cs="Times New Roman"/>
          <w:sz w:val="22"/>
          <w:szCs w:val="22"/>
        </w:rPr>
      </w:pPr>
    </w:p>
    <w:p w14:paraId="13AF68DD" w14:textId="0B86FC72" w:rsidR="000C3184" w:rsidRDefault="000C3184" w:rsidP="00B14850">
      <w:pPr>
        <w:autoSpaceDE w:val="0"/>
        <w:autoSpaceDN w:val="0"/>
        <w:adjustRightInd w:val="0"/>
        <w:spacing w:line="276" w:lineRule="auto"/>
        <w:ind w:firstLine="708"/>
        <w:jc w:val="both"/>
        <w:rPr>
          <w:rFonts w:ascii="Times New Roman" w:hAnsi="Times New Roman" w:cs="Times New Roman"/>
          <w:sz w:val="22"/>
          <w:szCs w:val="22"/>
        </w:rPr>
      </w:pPr>
      <w:r>
        <w:rPr>
          <w:rFonts w:ascii="Times New Roman" w:hAnsi="Times New Roman" w:cs="Times New Roman"/>
          <w:sz w:val="22"/>
          <w:szCs w:val="22"/>
        </w:rPr>
        <w:t>Discussion</w:t>
      </w:r>
    </w:p>
    <w:p w14:paraId="548F611A" w14:textId="1B8D0B6C" w:rsidR="00A74BA2" w:rsidRDefault="00A74BA2" w:rsidP="00B14850">
      <w:pPr>
        <w:autoSpaceDE w:val="0"/>
        <w:autoSpaceDN w:val="0"/>
        <w:adjustRightInd w:val="0"/>
        <w:spacing w:line="276" w:lineRule="auto"/>
        <w:ind w:firstLine="708"/>
        <w:jc w:val="both"/>
        <w:rPr>
          <w:rFonts w:ascii="Times New Roman" w:hAnsi="Times New Roman" w:cs="Times New Roman"/>
          <w:sz w:val="22"/>
          <w:szCs w:val="22"/>
        </w:rPr>
      </w:pPr>
    </w:p>
    <w:p w14:paraId="38CF151B" w14:textId="77777777" w:rsidR="00A74BA2" w:rsidRDefault="00A74BA2" w:rsidP="00A74BA2">
      <w:pPr>
        <w:autoSpaceDE w:val="0"/>
        <w:autoSpaceDN w:val="0"/>
        <w:adjustRightInd w:val="0"/>
        <w:jc w:val="both"/>
        <w:rPr>
          <w:rFonts w:ascii="Times New Roman" w:hAnsi="Times New Roman" w:cs="Times New Roman"/>
          <w:sz w:val="22"/>
          <w:szCs w:val="22"/>
        </w:rPr>
      </w:pPr>
    </w:p>
    <w:p w14:paraId="7B6979FB" w14:textId="77777777" w:rsidR="00A74BA2" w:rsidRDefault="00A74BA2" w:rsidP="00A74BA2">
      <w:pPr>
        <w:autoSpaceDE w:val="0"/>
        <w:autoSpaceDN w:val="0"/>
        <w:adjustRightInd w:val="0"/>
        <w:jc w:val="both"/>
        <w:rPr>
          <w:rFonts w:ascii="Times New Roman" w:hAnsi="Times New Roman" w:cs="Times New Roman"/>
          <w:sz w:val="22"/>
          <w:szCs w:val="22"/>
        </w:rPr>
      </w:pPr>
    </w:p>
    <w:p w14:paraId="187995D6" w14:textId="77777777" w:rsidR="00A74BA2" w:rsidRDefault="00A74BA2" w:rsidP="00A74BA2">
      <w:pPr>
        <w:autoSpaceDE w:val="0"/>
        <w:autoSpaceDN w:val="0"/>
        <w:adjustRightInd w:val="0"/>
        <w:jc w:val="both"/>
        <w:rPr>
          <w:rFonts w:ascii="Times New Roman" w:hAnsi="Times New Roman" w:cs="Times New Roman"/>
          <w:sz w:val="22"/>
          <w:szCs w:val="22"/>
        </w:rPr>
      </w:pPr>
    </w:p>
    <w:p w14:paraId="0B75EBC4" w14:textId="77777777" w:rsidR="00A74BA2" w:rsidRDefault="00A74BA2" w:rsidP="00A74BA2">
      <w:pPr>
        <w:autoSpaceDE w:val="0"/>
        <w:autoSpaceDN w:val="0"/>
        <w:adjustRightInd w:val="0"/>
        <w:spacing w:line="276" w:lineRule="auto"/>
        <w:ind w:firstLine="708"/>
        <w:jc w:val="both"/>
        <w:rPr>
          <w:rFonts w:ascii="Times New Roman" w:hAnsi="Times New Roman" w:cs="Times New Roman"/>
          <w:sz w:val="22"/>
          <w:szCs w:val="22"/>
        </w:rPr>
      </w:pPr>
      <w:r w:rsidRPr="00B14850">
        <w:rPr>
          <w:rFonts w:ascii="Times New Roman" w:hAnsi="Times New Roman" w:cs="Times New Roman"/>
          <w:sz w:val="22"/>
          <w:szCs w:val="22"/>
        </w:rPr>
        <w:t xml:space="preserve">Changes in temperature and resource supply, for example, are known to modify physiological processes which, in turn, shape ecosystem structure and dynamics. On one hand, temperature influence various volume-related and energy-demanding processes such as metabolism, growth, and activity (reviewed by Glazier 2005), therefore individual’s body size shifts with temperature (Atkinson et al. 1994, </w:t>
      </w:r>
      <w:proofErr w:type="spellStart"/>
      <w:r w:rsidRPr="00B14850">
        <w:rPr>
          <w:rFonts w:ascii="Times New Roman" w:hAnsi="Times New Roman" w:cs="Times New Roman"/>
          <w:sz w:val="22"/>
          <w:szCs w:val="22"/>
        </w:rPr>
        <w:t>Daufresne</w:t>
      </w:r>
      <w:proofErr w:type="spellEnd"/>
      <w:r w:rsidRPr="00B14850">
        <w:rPr>
          <w:rFonts w:ascii="Times New Roman" w:hAnsi="Times New Roman" w:cs="Times New Roman"/>
          <w:sz w:val="22"/>
          <w:szCs w:val="22"/>
        </w:rPr>
        <w:t xml:space="preserve"> et al. 2009, Finkel et al. 2010, Sheridan and Bickford 2011, Gardner et al. 2011, Adams et al. 2013). This is because smaller organisms have lower absolute energy requirements (</w:t>
      </w:r>
      <w:proofErr w:type="spellStart"/>
      <w:r w:rsidRPr="00B14850">
        <w:rPr>
          <w:rFonts w:ascii="Times New Roman" w:hAnsi="Times New Roman" w:cs="Times New Roman"/>
          <w:sz w:val="22"/>
          <w:szCs w:val="22"/>
        </w:rPr>
        <w:t>Gillooly</w:t>
      </w:r>
      <w:proofErr w:type="spellEnd"/>
      <w:r w:rsidRPr="00B14850">
        <w:rPr>
          <w:rFonts w:ascii="Times New Roman" w:hAnsi="Times New Roman" w:cs="Times New Roman"/>
          <w:sz w:val="22"/>
          <w:szCs w:val="22"/>
        </w:rPr>
        <w:t xml:space="preserve"> et al. 2001) and hence a higher number of smaller organisms that can be sustained (Reiman et al. 2014). This implies that increasing temperature may increase the proportion of the smaller individuals in the ecological communities and </w:t>
      </w:r>
      <w:r>
        <w:rPr>
          <w:rFonts w:ascii="Times New Roman" w:hAnsi="Times New Roman" w:cs="Times New Roman"/>
          <w:sz w:val="22"/>
          <w:szCs w:val="22"/>
        </w:rPr>
        <w:t>vice versa</w:t>
      </w:r>
      <w:r w:rsidRPr="00B14850">
        <w:rPr>
          <w:rFonts w:ascii="Times New Roman" w:hAnsi="Times New Roman" w:cs="Times New Roman"/>
          <w:sz w:val="22"/>
          <w:szCs w:val="22"/>
        </w:rPr>
        <w:t xml:space="preserve">. On the other hand, changes in resource supply cause changes in body maintenance, metabolism growth and reproduction that modify the body size of the individuals (McNab 2010, Huston and </w:t>
      </w:r>
      <w:proofErr w:type="spellStart"/>
      <w:r w:rsidRPr="00B14850">
        <w:rPr>
          <w:rFonts w:ascii="Times New Roman" w:hAnsi="Times New Roman" w:cs="Times New Roman"/>
          <w:sz w:val="22"/>
          <w:szCs w:val="22"/>
        </w:rPr>
        <w:t>Wolverton</w:t>
      </w:r>
      <w:proofErr w:type="spellEnd"/>
      <w:r w:rsidRPr="00B14850">
        <w:rPr>
          <w:rFonts w:ascii="Times New Roman" w:hAnsi="Times New Roman" w:cs="Times New Roman"/>
          <w:sz w:val="22"/>
          <w:szCs w:val="22"/>
        </w:rPr>
        <w:t xml:space="preserve"> 2011, O’Connor 2008), therefore giving a competitive advantage to the large individuals relative to the small ones. </w:t>
      </w:r>
    </w:p>
    <w:p w14:paraId="0CFBF412" w14:textId="77777777" w:rsidR="00A74BA2" w:rsidRDefault="00A74BA2" w:rsidP="00B14850">
      <w:pPr>
        <w:autoSpaceDE w:val="0"/>
        <w:autoSpaceDN w:val="0"/>
        <w:adjustRightInd w:val="0"/>
        <w:spacing w:line="276" w:lineRule="auto"/>
        <w:ind w:firstLine="708"/>
        <w:jc w:val="both"/>
        <w:rPr>
          <w:rFonts w:ascii="Times New Roman" w:hAnsi="Times New Roman" w:cs="Times New Roman"/>
          <w:sz w:val="22"/>
          <w:szCs w:val="22"/>
        </w:rPr>
      </w:pPr>
    </w:p>
    <w:p w14:paraId="636CB143" w14:textId="77777777" w:rsidR="002950BF" w:rsidRDefault="002950BF" w:rsidP="00B14850">
      <w:pPr>
        <w:autoSpaceDE w:val="0"/>
        <w:autoSpaceDN w:val="0"/>
        <w:adjustRightInd w:val="0"/>
        <w:spacing w:line="276" w:lineRule="auto"/>
        <w:ind w:firstLine="708"/>
        <w:jc w:val="both"/>
        <w:rPr>
          <w:rFonts w:ascii="Times New Roman" w:hAnsi="Times New Roman" w:cs="Times New Roman"/>
          <w:sz w:val="22"/>
          <w:szCs w:val="22"/>
        </w:rPr>
      </w:pPr>
    </w:p>
    <w:p w14:paraId="263C2FA2" w14:textId="614D095A" w:rsidR="00084B1E" w:rsidRPr="00B14850" w:rsidRDefault="00F847C1" w:rsidP="00B14850">
      <w:pPr>
        <w:autoSpaceDE w:val="0"/>
        <w:autoSpaceDN w:val="0"/>
        <w:adjustRightInd w:val="0"/>
        <w:spacing w:line="276" w:lineRule="auto"/>
        <w:ind w:firstLine="708"/>
        <w:jc w:val="both"/>
        <w:rPr>
          <w:rFonts w:ascii="Times New Roman" w:hAnsi="Times New Roman" w:cs="Times New Roman"/>
          <w:sz w:val="22"/>
          <w:szCs w:val="22"/>
        </w:rPr>
      </w:pPr>
      <w:commentRangeStart w:id="99"/>
      <w:r w:rsidRPr="00B14850">
        <w:rPr>
          <w:rFonts w:ascii="Times New Roman" w:hAnsi="Times New Roman" w:cs="Times New Roman"/>
          <w:sz w:val="22"/>
          <w:szCs w:val="22"/>
        </w:rPr>
        <w:t>ISD due</w:t>
      </w:r>
      <w:r w:rsidR="008644C8" w:rsidRPr="00B14850">
        <w:rPr>
          <w:rFonts w:ascii="Times New Roman" w:hAnsi="Times New Roman" w:cs="Times New Roman"/>
          <w:sz w:val="22"/>
          <w:szCs w:val="22"/>
        </w:rPr>
        <w:t xml:space="preserve"> to the fact that </w:t>
      </w:r>
      <w:commentRangeEnd w:id="99"/>
      <w:r w:rsidR="00095DE4">
        <w:rPr>
          <w:rStyle w:val="CommentReference"/>
        </w:rPr>
        <w:commentReference w:id="99"/>
      </w:r>
      <w:r w:rsidR="008644C8" w:rsidRPr="00B14850">
        <w:rPr>
          <w:rFonts w:ascii="Times New Roman" w:hAnsi="Times New Roman" w:cs="Times New Roman"/>
          <w:sz w:val="22"/>
          <w:szCs w:val="22"/>
        </w:rPr>
        <w:t xml:space="preserve">derive form the individual physiological process, and </w:t>
      </w:r>
      <w:r w:rsidRPr="00B14850">
        <w:rPr>
          <w:rFonts w:ascii="Times New Roman" w:hAnsi="Times New Roman" w:cs="Times New Roman"/>
          <w:sz w:val="22"/>
          <w:szCs w:val="22"/>
        </w:rPr>
        <w:t xml:space="preserve">also predicts biomass turnover at the ecosystems (Brown et a. 2004), </w:t>
      </w:r>
      <w:r w:rsidR="008644C8" w:rsidRPr="00B14850">
        <w:rPr>
          <w:rFonts w:ascii="Times New Roman" w:hAnsi="Times New Roman" w:cs="Times New Roman"/>
          <w:sz w:val="22"/>
          <w:szCs w:val="22"/>
        </w:rPr>
        <w:t xml:space="preserve">it is able to infer the </w:t>
      </w:r>
      <w:r w:rsidRPr="00B14850">
        <w:rPr>
          <w:rFonts w:ascii="Times New Roman" w:hAnsi="Times New Roman" w:cs="Times New Roman"/>
          <w:sz w:val="22"/>
          <w:szCs w:val="22"/>
        </w:rPr>
        <w:t xml:space="preserve">consequences of temperature and resources effects from individual to the level of entire ecosystem level. </w:t>
      </w:r>
      <w:r w:rsidR="00084B1E" w:rsidRPr="00B14850">
        <w:rPr>
          <w:rFonts w:ascii="Times New Roman" w:hAnsi="Times New Roman" w:cs="Times New Roman"/>
          <w:sz w:val="22"/>
          <w:szCs w:val="22"/>
        </w:rPr>
        <w:t xml:space="preserve"> Therefore, changes in ISD</w:t>
      </w:r>
      <w:r w:rsidR="00104585" w:rsidRPr="00B14850">
        <w:rPr>
          <w:rFonts w:ascii="Times New Roman" w:hAnsi="Times New Roman" w:cs="Times New Roman"/>
          <w:sz w:val="22"/>
          <w:szCs w:val="22"/>
        </w:rPr>
        <w:t>,</w:t>
      </w:r>
      <w:r w:rsidR="00084B1E" w:rsidRPr="00B14850">
        <w:rPr>
          <w:rFonts w:ascii="Times New Roman" w:hAnsi="Times New Roman" w:cs="Times New Roman"/>
          <w:sz w:val="22"/>
          <w:szCs w:val="22"/>
        </w:rPr>
        <w:t xml:space="preserve"> </w:t>
      </w:r>
      <w:r w:rsidR="00CA7326" w:rsidRPr="00B14850">
        <w:rPr>
          <w:rFonts w:ascii="Times New Roman" w:hAnsi="Times New Roman" w:cs="Times New Roman"/>
          <w:sz w:val="22"/>
          <w:szCs w:val="22"/>
        </w:rPr>
        <w:t xml:space="preserve">that </w:t>
      </w:r>
      <w:r w:rsidR="00104585" w:rsidRPr="00B14850">
        <w:rPr>
          <w:rFonts w:ascii="Times New Roman" w:hAnsi="Times New Roman" w:cs="Times New Roman"/>
          <w:sz w:val="22"/>
          <w:szCs w:val="22"/>
        </w:rPr>
        <w:t xml:space="preserve">may </w:t>
      </w:r>
      <w:r w:rsidR="00CA7326" w:rsidRPr="00B14850">
        <w:rPr>
          <w:rFonts w:ascii="Times New Roman" w:hAnsi="Times New Roman" w:cs="Times New Roman"/>
          <w:sz w:val="22"/>
          <w:szCs w:val="22"/>
        </w:rPr>
        <w:t>arise</w:t>
      </w:r>
      <w:r w:rsidR="00084B1E" w:rsidRPr="00B14850">
        <w:rPr>
          <w:rFonts w:ascii="Times New Roman" w:hAnsi="Times New Roman" w:cs="Times New Roman"/>
          <w:sz w:val="22"/>
          <w:szCs w:val="22"/>
        </w:rPr>
        <w:t xml:space="preserve"> due to resource shortage or competition</w:t>
      </w:r>
      <w:r w:rsidR="00CA7326" w:rsidRPr="00B14850">
        <w:rPr>
          <w:rFonts w:ascii="Times New Roman" w:hAnsi="Times New Roman" w:cs="Times New Roman"/>
          <w:sz w:val="22"/>
          <w:szCs w:val="22"/>
        </w:rPr>
        <w:t xml:space="preserve"> (Hayward et al 2009)</w:t>
      </w:r>
      <w:r w:rsidR="00084B1E" w:rsidRPr="00B14850">
        <w:rPr>
          <w:rFonts w:ascii="Times New Roman" w:hAnsi="Times New Roman" w:cs="Times New Roman"/>
          <w:sz w:val="22"/>
          <w:szCs w:val="22"/>
        </w:rPr>
        <w:t xml:space="preserve"> under natural conditions in food webs</w:t>
      </w:r>
      <w:r w:rsidR="00CA7326" w:rsidRPr="00B14850">
        <w:rPr>
          <w:rFonts w:ascii="Times New Roman" w:hAnsi="Times New Roman" w:cs="Times New Roman"/>
          <w:sz w:val="22"/>
          <w:szCs w:val="22"/>
        </w:rPr>
        <w:t xml:space="preserve"> (e.g., size-dependent resource competition; Ernest 2005)</w:t>
      </w:r>
      <w:r w:rsidR="00084B1E" w:rsidRPr="00B14850">
        <w:rPr>
          <w:rFonts w:ascii="Times New Roman" w:hAnsi="Times New Roman" w:cs="Times New Roman"/>
          <w:sz w:val="22"/>
          <w:szCs w:val="22"/>
        </w:rPr>
        <w:t xml:space="preserve">, may change </w:t>
      </w:r>
      <w:r w:rsidR="00702284" w:rsidRPr="00B14850">
        <w:rPr>
          <w:rFonts w:ascii="Times New Roman" w:hAnsi="Times New Roman" w:cs="Times New Roman"/>
          <w:sz w:val="22"/>
          <w:szCs w:val="22"/>
        </w:rPr>
        <w:t>ecosystem-level</w:t>
      </w:r>
      <w:r w:rsidR="00084B1E" w:rsidRPr="00B14850">
        <w:rPr>
          <w:rFonts w:ascii="Times New Roman" w:hAnsi="Times New Roman" w:cs="Times New Roman"/>
          <w:sz w:val="22"/>
          <w:szCs w:val="22"/>
        </w:rPr>
        <w:t xml:space="preserve"> biomass turnover. Elevated temperatures, for example, may lead to shifts in size structured communities towards smaller species that have a competitive advantage at higher temperatures</w:t>
      </w:r>
      <w:r w:rsidR="00CA7326" w:rsidRPr="00B14850">
        <w:rPr>
          <w:rFonts w:ascii="Times New Roman" w:hAnsi="Times New Roman" w:cs="Times New Roman"/>
          <w:sz w:val="22"/>
          <w:szCs w:val="22"/>
        </w:rPr>
        <w:t xml:space="preserve"> (</w:t>
      </w:r>
      <w:proofErr w:type="spellStart"/>
      <w:r w:rsidR="00CA7326" w:rsidRPr="00B14850">
        <w:rPr>
          <w:rFonts w:ascii="Times New Roman" w:hAnsi="Times New Roman" w:cs="Times New Roman"/>
          <w:sz w:val="22"/>
          <w:szCs w:val="22"/>
        </w:rPr>
        <w:t>Reuman</w:t>
      </w:r>
      <w:proofErr w:type="spellEnd"/>
      <w:r w:rsidR="00CA7326" w:rsidRPr="00B14850">
        <w:rPr>
          <w:rFonts w:ascii="Times New Roman" w:hAnsi="Times New Roman" w:cs="Times New Roman"/>
          <w:sz w:val="22"/>
          <w:szCs w:val="22"/>
          <w:vertAlign w:val="superscript"/>
        </w:rPr>
        <w:t xml:space="preserve"> </w:t>
      </w:r>
      <w:r w:rsidR="00CA7326" w:rsidRPr="00B14850">
        <w:rPr>
          <w:rFonts w:ascii="Times New Roman" w:hAnsi="Times New Roman" w:cs="Times New Roman"/>
          <w:sz w:val="22"/>
          <w:szCs w:val="22"/>
        </w:rPr>
        <w:t>et al. 2014)</w:t>
      </w:r>
      <w:r w:rsidR="00084B1E" w:rsidRPr="00B14850">
        <w:rPr>
          <w:rFonts w:ascii="Times New Roman" w:hAnsi="Times New Roman" w:cs="Times New Roman"/>
          <w:sz w:val="22"/>
          <w:szCs w:val="22"/>
        </w:rPr>
        <w:t>. This is because, at high temperatures, large consumer species (consumer species are usually larger than resources species) run a risk of starvation</w:t>
      </w:r>
      <w:r w:rsidR="00CA7326" w:rsidRPr="00B14850">
        <w:rPr>
          <w:rFonts w:ascii="Times New Roman" w:hAnsi="Times New Roman" w:cs="Times New Roman"/>
          <w:sz w:val="22"/>
          <w:szCs w:val="22"/>
          <w:vertAlign w:val="superscript"/>
        </w:rPr>
        <w:t xml:space="preserve"> </w:t>
      </w:r>
      <w:r w:rsidR="00CA7326" w:rsidRPr="00B14850">
        <w:rPr>
          <w:rFonts w:ascii="Times New Roman" w:hAnsi="Times New Roman" w:cs="Times New Roman"/>
          <w:sz w:val="22"/>
          <w:szCs w:val="22"/>
        </w:rPr>
        <w:t>(Petchey et al. 1999)</w:t>
      </w:r>
      <w:r w:rsidR="00084B1E" w:rsidRPr="00B14850">
        <w:rPr>
          <w:rFonts w:ascii="Times New Roman" w:hAnsi="Times New Roman" w:cs="Times New Roman"/>
          <w:sz w:val="22"/>
          <w:szCs w:val="22"/>
        </w:rPr>
        <w:t>. However, species competition likely depends also on resource supply (e.g., size dependent resource access</w:t>
      </w:r>
      <w:r w:rsidR="00CA7326" w:rsidRPr="00B14850">
        <w:rPr>
          <w:rFonts w:ascii="Times New Roman" w:hAnsi="Times New Roman" w:cs="Times New Roman"/>
          <w:sz w:val="22"/>
          <w:szCs w:val="22"/>
        </w:rPr>
        <w:t>; Tilman et al 1981)</w:t>
      </w:r>
      <w:r w:rsidR="00084B1E" w:rsidRPr="00B14850">
        <w:rPr>
          <w:rFonts w:ascii="Times New Roman" w:hAnsi="Times New Roman" w:cs="Times New Roman"/>
          <w:sz w:val="22"/>
          <w:szCs w:val="22"/>
        </w:rPr>
        <w:t xml:space="preserve">. Therefore, small species are favored at high temperatures, but this advantage is lost with increasing resources. At high temperature, increasing resources save large consumer species from starvation, having a beneficial effect on them. Additionally, at high resources and low temperatures larger consumer species have a competitive advantage. Thus, temperature and resources have interactive effects on the dynamics of the food webs. Therefore, the competitive advantage of small or large species, depending on the temperature and resource conditions, may alter </w:t>
      </w:r>
      <w:r w:rsidRPr="00B14850">
        <w:rPr>
          <w:rFonts w:ascii="Times New Roman" w:hAnsi="Times New Roman" w:cs="Times New Roman"/>
          <w:sz w:val="22"/>
          <w:szCs w:val="22"/>
        </w:rPr>
        <w:t>ISD</w:t>
      </w:r>
      <w:r w:rsidR="00084B1E" w:rsidRPr="00B14850">
        <w:rPr>
          <w:rFonts w:ascii="Times New Roman" w:hAnsi="Times New Roman" w:cs="Times New Roman"/>
          <w:sz w:val="22"/>
          <w:szCs w:val="22"/>
        </w:rPr>
        <w:t xml:space="preserve">, but also destabilize (increasing biomass oscillation) food webs by shifting biomass up the trophic levels. This may move the species towards unstable equilibria and in turn </w:t>
      </w:r>
      <w:r w:rsidRPr="00B14850">
        <w:rPr>
          <w:rFonts w:ascii="Times New Roman" w:hAnsi="Times New Roman" w:cs="Times New Roman"/>
          <w:sz w:val="22"/>
          <w:szCs w:val="22"/>
        </w:rPr>
        <w:t xml:space="preserve">change </w:t>
      </w:r>
      <w:r w:rsidR="00084B1E" w:rsidRPr="00B14850">
        <w:rPr>
          <w:rFonts w:ascii="Times New Roman" w:hAnsi="Times New Roman" w:cs="Times New Roman"/>
          <w:sz w:val="22"/>
          <w:szCs w:val="22"/>
        </w:rPr>
        <w:t xml:space="preserve">total biomass. </w:t>
      </w:r>
      <w:r w:rsidRPr="00B14850">
        <w:rPr>
          <w:rFonts w:ascii="Times New Roman" w:hAnsi="Times New Roman" w:cs="Times New Roman"/>
          <w:sz w:val="22"/>
          <w:szCs w:val="22"/>
        </w:rPr>
        <w:t>So far, the simultaneous effect of temperature and resources on ISD and biomass within communities are poorly tested</w:t>
      </w:r>
      <w:r w:rsidR="00104585" w:rsidRPr="00B14850">
        <w:rPr>
          <w:rFonts w:ascii="Times New Roman" w:hAnsi="Times New Roman" w:cs="Times New Roman"/>
          <w:sz w:val="22"/>
          <w:szCs w:val="22"/>
        </w:rPr>
        <w:t>.</w:t>
      </w:r>
    </w:p>
    <w:p w14:paraId="7D305F53" w14:textId="1D69F31F" w:rsidR="00975D5A" w:rsidRPr="00B14850" w:rsidRDefault="00ED3AA3" w:rsidP="00B14850">
      <w:pPr>
        <w:autoSpaceDE w:val="0"/>
        <w:autoSpaceDN w:val="0"/>
        <w:adjustRightInd w:val="0"/>
        <w:spacing w:line="276" w:lineRule="auto"/>
        <w:ind w:firstLine="708"/>
        <w:jc w:val="both"/>
        <w:rPr>
          <w:rFonts w:ascii="Times New Roman" w:hAnsi="Times New Roman" w:cs="Times New Roman"/>
          <w:sz w:val="22"/>
          <w:szCs w:val="22"/>
        </w:rPr>
      </w:pPr>
      <w:r w:rsidRPr="00B14850">
        <w:rPr>
          <w:rFonts w:ascii="Times New Roman" w:hAnsi="Times New Roman" w:cs="Times New Roman"/>
          <w:sz w:val="22"/>
          <w:szCs w:val="22"/>
        </w:rPr>
        <w:t>Therefore, w</w:t>
      </w:r>
      <w:r w:rsidR="008456D1" w:rsidRPr="00B14850">
        <w:rPr>
          <w:rFonts w:ascii="Times New Roman" w:hAnsi="Times New Roman" w:cs="Times New Roman"/>
          <w:sz w:val="22"/>
          <w:szCs w:val="22"/>
        </w:rPr>
        <w:t xml:space="preserve">e tested how temperature and resource supply interact to </w:t>
      </w:r>
      <w:r w:rsidR="00CA7326" w:rsidRPr="00B14850">
        <w:rPr>
          <w:rFonts w:ascii="Times New Roman" w:hAnsi="Times New Roman" w:cs="Times New Roman"/>
          <w:sz w:val="22"/>
          <w:szCs w:val="22"/>
        </w:rPr>
        <w:t>affect</w:t>
      </w:r>
      <w:r w:rsidR="008456D1" w:rsidRPr="00B14850">
        <w:rPr>
          <w:rFonts w:ascii="Times New Roman" w:hAnsi="Times New Roman" w:cs="Times New Roman"/>
          <w:sz w:val="22"/>
          <w:szCs w:val="22"/>
        </w:rPr>
        <w:t xml:space="preserve"> ISD </w:t>
      </w:r>
      <w:r w:rsidR="00104585" w:rsidRPr="00B14850">
        <w:rPr>
          <w:rFonts w:ascii="Times New Roman" w:hAnsi="Times New Roman" w:cs="Times New Roman"/>
          <w:sz w:val="22"/>
          <w:szCs w:val="22"/>
        </w:rPr>
        <w:t>exponent</w:t>
      </w:r>
      <w:r w:rsidR="008456D1" w:rsidRPr="00B14850">
        <w:rPr>
          <w:rFonts w:ascii="Times New Roman" w:hAnsi="Times New Roman" w:cs="Times New Roman"/>
          <w:sz w:val="22"/>
          <w:szCs w:val="22"/>
        </w:rPr>
        <w:t xml:space="preserve"> and</w:t>
      </w:r>
      <w:r w:rsidR="00753E41" w:rsidRPr="00B14850">
        <w:rPr>
          <w:rFonts w:ascii="Times New Roman" w:hAnsi="Times New Roman" w:cs="Times New Roman"/>
          <w:sz w:val="22"/>
          <w:szCs w:val="22"/>
        </w:rPr>
        <w:t xml:space="preserve"> ecosystem level properties (i.e. total biomass) in aquatic food webs</w:t>
      </w:r>
      <w:r w:rsidRPr="00B14850">
        <w:rPr>
          <w:rFonts w:ascii="Times New Roman" w:hAnsi="Times New Roman" w:cs="Times New Roman"/>
          <w:sz w:val="22"/>
          <w:szCs w:val="22"/>
        </w:rPr>
        <w:t xml:space="preserve">. First, </w:t>
      </w:r>
      <w:r w:rsidR="00975D5A" w:rsidRPr="00B14850">
        <w:rPr>
          <w:rFonts w:ascii="Times New Roman" w:hAnsi="Times New Roman" w:cs="Times New Roman"/>
          <w:sz w:val="22"/>
          <w:szCs w:val="22"/>
        </w:rPr>
        <w:t xml:space="preserve">it is well </w:t>
      </w:r>
      <w:r w:rsidR="001B59F9" w:rsidRPr="00B14850">
        <w:rPr>
          <w:rFonts w:ascii="Times New Roman" w:hAnsi="Times New Roman" w:cs="Times New Roman"/>
          <w:sz w:val="22"/>
          <w:szCs w:val="22"/>
        </w:rPr>
        <w:t>known</w:t>
      </w:r>
      <w:r w:rsidR="00975D5A" w:rsidRPr="00B14850">
        <w:rPr>
          <w:rFonts w:ascii="Times New Roman" w:hAnsi="Times New Roman" w:cs="Times New Roman"/>
          <w:sz w:val="22"/>
          <w:szCs w:val="22"/>
        </w:rPr>
        <w:t xml:space="preserve"> that ISD exponent become steeper with increasing temperatures, because larger organisms become rarer relative to smaller organisms at higher temperatures. Theoretical </w:t>
      </w:r>
      <w:r w:rsidR="0010396F" w:rsidRPr="00B14850">
        <w:rPr>
          <w:rFonts w:ascii="Times New Roman" w:hAnsi="Times New Roman" w:cs="Times New Roman"/>
          <w:sz w:val="22"/>
          <w:szCs w:val="22"/>
        </w:rPr>
        <w:t>support for this hypothesis is driven by ecological rules that describe temperature-size relationships at different levels of organization (</w:t>
      </w:r>
      <w:proofErr w:type="spellStart"/>
      <w:r w:rsidR="0010396F" w:rsidRPr="00B14850">
        <w:rPr>
          <w:rFonts w:ascii="Times New Roman" w:hAnsi="Times New Roman" w:cs="Times New Roman"/>
          <w:sz w:val="22"/>
          <w:szCs w:val="22"/>
        </w:rPr>
        <w:t>Daufresne</w:t>
      </w:r>
      <w:proofErr w:type="spellEnd"/>
      <w:r w:rsidR="0010396F" w:rsidRPr="00B14850">
        <w:rPr>
          <w:rFonts w:ascii="Times New Roman" w:hAnsi="Times New Roman" w:cs="Times New Roman"/>
          <w:sz w:val="22"/>
          <w:szCs w:val="22"/>
        </w:rPr>
        <w:t xml:space="preserve">, </w:t>
      </w:r>
      <w:proofErr w:type="spellStart"/>
      <w:r w:rsidR="0010396F" w:rsidRPr="00B14850">
        <w:rPr>
          <w:rFonts w:ascii="Times New Roman" w:hAnsi="Times New Roman" w:cs="Times New Roman"/>
          <w:sz w:val="22"/>
          <w:szCs w:val="22"/>
        </w:rPr>
        <w:t>Lengfellner</w:t>
      </w:r>
      <w:proofErr w:type="spellEnd"/>
      <w:r w:rsidR="0010396F" w:rsidRPr="00B14850">
        <w:rPr>
          <w:rFonts w:ascii="Times New Roman" w:hAnsi="Times New Roman" w:cs="Times New Roman"/>
          <w:sz w:val="22"/>
          <w:szCs w:val="22"/>
        </w:rPr>
        <w:t>, and Sommer 2009; Forster, Hirst, and Atkinson 2012; O’Gorman et al. 2012) and expected decline in trophic transfer efficiency with warming (Vucic-</w:t>
      </w:r>
      <w:proofErr w:type="spellStart"/>
      <w:r w:rsidR="0010396F" w:rsidRPr="00B14850">
        <w:rPr>
          <w:rFonts w:ascii="Times New Roman" w:hAnsi="Times New Roman" w:cs="Times New Roman"/>
          <w:sz w:val="22"/>
          <w:szCs w:val="22"/>
        </w:rPr>
        <w:t>Pestic</w:t>
      </w:r>
      <w:proofErr w:type="spellEnd"/>
      <w:r w:rsidR="0010396F" w:rsidRPr="00B14850">
        <w:rPr>
          <w:rFonts w:ascii="Times New Roman" w:hAnsi="Times New Roman" w:cs="Times New Roman"/>
          <w:sz w:val="22"/>
          <w:szCs w:val="22"/>
        </w:rPr>
        <w:t xml:space="preserve"> et al. 2011). Empirical support comes from mesocosm studies with zooplankton and phytoplankton, in which a 4</w:t>
      </w:r>
      <w:r w:rsidR="00870690" w:rsidRPr="00B14850">
        <w:rPr>
          <w:rFonts w:ascii="Times New Roman" w:hAnsi="Times New Roman" w:cs="Times New Roman"/>
          <w:sz w:val="22"/>
          <w:szCs w:val="22"/>
        </w:rPr>
        <w:t>°</w:t>
      </w:r>
      <w:r w:rsidR="0010396F" w:rsidRPr="00B14850">
        <w:rPr>
          <w:rFonts w:ascii="Times New Roman" w:hAnsi="Times New Roman" w:cs="Times New Roman"/>
          <w:sz w:val="22"/>
          <w:szCs w:val="22"/>
        </w:rPr>
        <w:t xml:space="preserve">C increase in temperature caused </w:t>
      </w:r>
      <w:r w:rsidR="00104585" w:rsidRPr="00B14850">
        <w:rPr>
          <w:rFonts w:ascii="Times New Roman" w:hAnsi="Times New Roman" w:cs="Times New Roman"/>
          <w:sz w:val="22"/>
          <w:szCs w:val="22"/>
        </w:rPr>
        <w:t>exponent</w:t>
      </w:r>
      <w:r w:rsidR="0010396F" w:rsidRPr="00B14850">
        <w:rPr>
          <w:rFonts w:ascii="Times New Roman" w:hAnsi="Times New Roman" w:cs="Times New Roman"/>
          <w:sz w:val="22"/>
          <w:szCs w:val="22"/>
        </w:rPr>
        <w:t xml:space="preserve"> to become steeper at elevated temperatures (Yvon‐Durocher et al. 2011), though the effect was also seasonally dependent (Dossena et al. 2012)</w:t>
      </w:r>
      <w:r w:rsidR="001C3C18" w:rsidRPr="00B14850">
        <w:rPr>
          <w:rFonts w:ascii="Times New Roman" w:hAnsi="Times New Roman" w:cs="Times New Roman"/>
          <w:sz w:val="22"/>
          <w:szCs w:val="22"/>
        </w:rPr>
        <w:t>.</w:t>
      </w:r>
      <w:r w:rsidR="002032A8" w:rsidRPr="00B14850">
        <w:rPr>
          <w:rFonts w:ascii="Times New Roman" w:hAnsi="Times New Roman" w:cs="Times New Roman"/>
          <w:sz w:val="22"/>
          <w:szCs w:val="22"/>
        </w:rPr>
        <w:t xml:space="preserve"> </w:t>
      </w:r>
      <w:r w:rsidR="001C3C18" w:rsidRPr="00B14850">
        <w:rPr>
          <w:rFonts w:ascii="Times New Roman" w:hAnsi="Times New Roman" w:cs="Times New Roman"/>
          <w:sz w:val="22"/>
          <w:szCs w:val="22"/>
        </w:rPr>
        <w:t>Another empirical support comes from stream microinverters showing that increasing temperature, make the ISD exponent to</w:t>
      </w:r>
      <w:r w:rsidR="002032A8" w:rsidRPr="00B14850">
        <w:rPr>
          <w:rFonts w:ascii="Times New Roman" w:hAnsi="Times New Roman" w:cs="Times New Roman"/>
          <w:sz w:val="22"/>
          <w:szCs w:val="22"/>
        </w:rPr>
        <w:t xml:space="preserve"> </w:t>
      </w:r>
      <w:r w:rsidR="001C3C18" w:rsidRPr="00B14850">
        <w:rPr>
          <w:rFonts w:ascii="Times New Roman" w:hAnsi="Times New Roman" w:cs="Times New Roman"/>
          <w:sz w:val="22"/>
          <w:szCs w:val="22"/>
        </w:rPr>
        <w:t>become steeper and total biomass</w:t>
      </w:r>
      <w:r w:rsidR="002032A8" w:rsidRPr="00B14850">
        <w:rPr>
          <w:rFonts w:ascii="Times New Roman" w:hAnsi="Times New Roman" w:cs="Times New Roman"/>
          <w:sz w:val="22"/>
          <w:szCs w:val="22"/>
        </w:rPr>
        <w:t xml:space="preserve"> to increase (</w:t>
      </w:r>
      <w:proofErr w:type="spellStart"/>
      <w:r w:rsidR="002032A8" w:rsidRPr="00B14850">
        <w:rPr>
          <w:rFonts w:ascii="Times New Roman" w:hAnsi="Times New Roman" w:cs="Times New Roman"/>
          <w:sz w:val="22"/>
          <w:szCs w:val="22"/>
        </w:rPr>
        <w:t>Pomeratz</w:t>
      </w:r>
      <w:proofErr w:type="spellEnd"/>
      <w:r w:rsidR="002032A8" w:rsidRPr="00B14850">
        <w:rPr>
          <w:rFonts w:ascii="Times New Roman" w:hAnsi="Times New Roman" w:cs="Times New Roman"/>
          <w:sz w:val="22"/>
          <w:szCs w:val="22"/>
        </w:rPr>
        <w:t xml:space="preserve"> et al 2022)</w:t>
      </w:r>
      <w:r w:rsidR="00975D5A" w:rsidRPr="00B14850">
        <w:rPr>
          <w:rFonts w:ascii="Times New Roman" w:hAnsi="Times New Roman" w:cs="Times New Roman"/>
          <w:sz w:val="22"/>
          <w:szCs w:val="22"/>
        </w:rPr>
        <w:t>. Second, ISD</w:t>
      </w:r>
      <w:r w:rsidR="00734357" w:rsidRPr="00B14850">
        <w:rPr>
          <w:rFonts w:ascii="Times New Roman" w:hAnsi="Times New Roman" w:cs="Times New Roman"/>
          <w:sz w:val="22"/>
          <w:szCs w:val="22"/>
        </w:rPr>
        <w:t xml:space="preserve"> may have a</w:t>
      </w:r>
      <w:r w:rsidR="00975D5A" w:rsidRPr="00B14850">
        <w:rPr>
          <w:rFonts w:ascii="Times New Roman" w:hAnsi="Times New Roman" w:cs="Times New Roman"/>
          <w:sz w:val="22"/>
          <w:szCs w:val="22"/>
        </w:rPr>
        <w:t xml:space="preserve"> shallower exponent with increasing temperatures, because resource supplies increase at warmer temperatures, </w:t>
      </w:r>
      <w:r w:rsidR="00975D5A" w:rsidRPr="00B14850">
        <w:rPr>
          <w:rFonts w:ascii="Times New Roman" w:hAnsi="Times New Roman" w:cs="Times New Roman"/>
          <w:sz w:val="22"/>
          <w:szCs w:val="22"/>
        </w:rPr>
        <w:lastRenderedPageBreak/>
        <w:t xml:space="preserve">thereby making up for increased metabolic/nutrient demand of primary producers. Thus, community biomass at lower trophic levels declines but increases at intermediate and top trophic levels. Empirical support for this hypothesis comes from a study </w:t>
      </w:r>
      <w:r w:rsidR="002032A8" w:rsidRPr="00B14850">
        <w:rPr>
          <w:rFonts w:ascii="Times New Roman" w:hAnsi="Times New Roman" w:cs="Times New Roman"/>
          <w:sz w:val="22"/>
          <w:szCs w:val="22"/>
        </w:rPr>
        <w:t xml:space="preserve">in </w:t>
      </w:r>
      <w:r w:rsidR="00C77938" w:rsidRPr="00B14850">
        <w:rPr>
          <w:rFonts w:ascii="Times New Roman" w:hAnsi="Times New Roman" w:cs="Times New Roman"/>
          <w:sz w:val="22"/>
          <w:szCs w:val="22"/>
        </w:rPr>
        <w:t xml:space="preserve">reefs in open ocean have shown a positive relationship of the temperature with the ISD exponent and community biomass (Robinson et al. 2017). Another empirical support comes from </w:t>
      </w:r>
      <w:r w:rsidR="00975D5A" w:rsidRPr="00B14850">
        <w:rPr>
          <w:rFonts w:ascii="Times New Roman" w:hAnsi="Times New Roman" w:cs="Times New Roman"/>
          <w:sz w:val="22"/>
          <w:szCs w:val="22"/>
        </w:rPr>
        <w:t>streams that vary from 5-25</w:t>
      </w:r>
      <w:r w:rsidR="00870690" w:rsidRPr="00B14850">
        <w:rPr>
          <w:rFonts w:ascii="Times New Roman" w:hAnsi="Times New Roman" w:cs="Times New Roman"/>
          <w:sz w:val="22"/>
          <w:szCs w:val="22"/>
        </w:rPr>
        <w:t>°</w:t>
      </w:r>
      <w:r w:rsidR="00975D5A" w:rsidRPr="00B14850">
        <w:rPr>
          <w:rFonts w:ascii="Times New Roman" w:hAnsi="Times New Roman" w:cs="Times New Roman"/>
          <w:sz w:val="22"/>
          <w:szCs w:val="22"/>
        </w:rPr>
        <w:t>C due to different supplies of naturally heated groundwater. Across this gradient,</w:t>
      </w:r>
      <w:r w:rsidR="002032A8" w:rsidRPr="00B14850">
        <w:rPr>
          <w:rFonts w:ascii="Times New Roman" w:hAnsi="Times New Roman" w:cs="Times New Roman"/>
          <w:sz w:val="22"/>
          <w:szCs w:val="22"/>
        </w:rPr>
        <w:t xml:space="preserve"> nonetheless the</w:t>
      </w:r>
      <w:r w:rsidR="00975D5A" w:rsidRPr="00B14850">
        <w:rPr>
          <w:rFonts w:ascii="Times New Roman" w:hAnsi="Times New Roman" w:cs="Times New Roman"/>
          <w:sz w:val="22"/>
          <w:szCs w:val="22"/>
        </w:rPr>
        <w:t xml:space="preserve"> size</w:t>
      </w:r>
      <w:r w:rsidR="00702284" w:rsidRPr="00B14850">
        <w:rPr>
          <w:rFonts w:ascii="Times New Roman" w:hAnsi="Times New Roman" w:cs="Times New Roman"/>
          <w:sz w:val="22"/>
          <w:szCs w:val="22"/>
        </w:rPr>
        <w:t>-</w:t>
      </w:r>
      <w:r w:rsidR="00975D5A" w:rsidRPr="00B14850">
        <w:rPr>
          <w:rFonts w:ascii="Times New Roman" w:hAnsi="Times New Roman" w:cs="Times New Roman"/>
          <w:sz w:val="22"/>
          <w:szCs w:val="22"/>
        </w:rPr>
        <w:t>spectra exponent</w:t>
      </w:r>
      <w:r w:rsidR="002032A8" w:rsidRPr="00B14850">
        <w:rPr>
          <w:rFonts w:ascii="Times New Roman" w:hAnsi="Times New Roman" w:cs="Times New Roman"/>
          <w:sz w:val="22"/>
          <w:szCs w:val="22"/>
        </w:rPr>
        <w:t xml:space="preserve"> became shallower, the total biomass was higher in warm waters </w:t>
      </w:r>
      <w:r w:rsidR="00975D5A" w:rsidRPr="00B14850">
        <w:rPr>
          <w:rFonts w:ascii="Times New Roman" w:hAnsi="Times New Roman" w:cs="Times New Roman"/>
          <w:sz w:val="22"/>
          <w:szCs w:val="22"/>
        </w:rPr>
        <w:t>(O’Gorman et al. 2017). This unexpected result was explained by increasing rates of nitrogen fixation at higher temperatures in these nitrogen limited streams. As a result, resource production at lower trophic levels overcame an expected decline in resource standing stock, allowing higher trophic levels (fish) to persist when macroecological theory suggested they should decline (O’Gorman et al. 2017). Third, ISD exponent</w:t>
      </w:r>
      <w:r w:rsidR="00734357" w:rsidRPr="00B14850">
        <w:rPr>
          <w:rFonts w:ascii="Times New Roman" w:hAnsi="Times New Roman" w:cs="Times New Roman"/>
          <w:sz w:val="22"/>
          <w:szCs w:val="22"/>
        </w:rPr>
        <w:t xml:space="preserve"> may</w:t>
      </w:r>
      <w:r w:rsidR="00975D5A" w:rsidRPr="00B14850">
        <w:rPr>
          <w:rFonts w:ascii="Times New Roman" w:hAnsi="Times New Roman" w:cs="Times New Roman"/>
          <w:sz w:val="22"/>
          <w:szCs w:val="22"/>
        </w:rPr>
        <w:t xml:space="preserve"> </w:t>
      </w:r>
      <w:r w:rsidR="00734357" w:rsidRPr="00B14850">
        <w:rPr>
          <w:rFonts w:ascii="Times New Roman" w:hAnsi="Times New Roman" w:cs="Times New Roman"/>
          <w:sz w:val="22"/>
          <w:szCs w:val="22"/>
        </w:rPr>
        <w:t>be</w:t>
      </w:r>
      <w:r w:rsidR="00975D5A" w:rsidRPr="00B14850">
        <w:rPr>
          <w:rFonts w:ascii="Times New Roman" w:hAnsi="Times New Roman" w:cs="Times New Roman"/>
          <w:sz w:val="22"/>
          <w:szCs w:val="22"/>
        </w:rPr>
        <w:t xml:space="preserve"> unrelated to environmental temperature, because body size scaling with temperature is inconsistent among taxa. This hypothesis is not expected under macroecological theory, nor by the mechanisms of increasing nutrient supply described above. However, it is supported by a study of marine benthic macroinvertebrates, in which size spectra exponents did not change across sites with mean temperatures ranging from -2 to 8</w:t>
      </w:r>
      <w:r w:rsidR="00081F62" w:rsidRPr="00B14850">
        <w:rPr>
          <w:rFonts w:ascii="Times New Roman" w:hAnsi="Times New Roman" w:cs="Times New Roman"/>
          <w:sz w:val="22"/>
          <w:szCs w:val="22"/>
        </w:rPr>
        <w:t>°</w:t>
      </w:r>
      <w:r w:rsidR="00975D5A" w:rsidRPr="00B14850">
        <w:rPr>
          <w:rFonts w:ascii="Times New Roman" w:hAnsi="Times New Roman" w:cs="Times New Roman"/>
          <w:sz w:val="22"/>
          <w:szCs w:val="22"/>
        </w:rPr>
        <w:t>C (</w:t>
      </w:r>
      <w:proofErr w:type="spellStart"/>
      <w:r w:rsidR="00975D5A" w:rsidRPr="00B14850">
        <w:rPr>
          <w:rFonts w:ascii="Times New Roman" w:hAnsi="Times New Roman" w:cs="Times New Roman"/>
          <w:sz w:val="22"/>
          <w:szCs w:val="22"/>
        </w:rPr>
        <w:t>Mazurkiewicz</w:t>
      </w:r>
      <w:proofErr w:type="spellEnd"/>
      <w:r w:rsidR="00975D5A" w:rsidRPr="00B14850">
        <w:rPr>
          <w:rFonts w:ascii="Times New Roman" w:hAnsi="Times New Roman" w:cs="Times New Roman"/>
          <w:sz w:val="22"/>
          <w:szCs w:val="22"/>
        </w:rPr>
        <w:t xml:space="preserve"> et al. 2020). While </w:t>
      </w:r>
      <w:r w:rsidR="001B59F9" w:rsidRPr="00B14850">
        <w:rPr>
          <w:rFonts w:ascii="Times New Roman" w:hAnsi="Times New Roman" w:cs="Times New Roman"/>
          <w:sz w:val="22"/>
          <w:szCs w:val="22"/>
        </w:rPr>
        <w:t>community composition</w:t>
      </w:r>
      <w:r w:rsidR="00975D5A" w:rsidRPr="00B14850">
        <w:rPr>
          <w:rFonts w:ascii="Times New Roman" w:hAnsi="Times New Roman" w:cs="Times New Roman"/>
          <w:sz w:val="22"/>
          <w:szCs w:val="22"/>
        </w:rPr>
        <w:t xml:space="preserve"> across the gradient changed, the relative abundance of size classes did not, resulting in consistent size spectra exponents. This hypothesis is also supported implicitly by (Dossena et al. 2012), who found opposite effects of temperature on size spectra exponents in winter and spring, which would cancel each other out on average, generating no long-term shift in size spectra over time.</w:t>
      </w:r>
      <w:r w:rsidR="001B59F9" w:rsidRPr="00B14850">
        <w:rPr>
          <w:rFonts w:ascii="Times New Roman" w:hAnsi="Times New Roman" w:cs="Times New Roman"/>
          <w:sz w:val="22"/>
          <w:szCs w:val="22"/>
        </w:rPr>
        <w:t xml:space="preserve"> </w:t>
      </w:r>
      <w:r w:rsidR="00975D5A" w:rsidRPr="00B14850">
        <w:rPr>
          <w:rFonts w:ascii="Times New Roman" w:hAnsi="Times New Roman" w:cs="Times New Roman"/>
          <w:sz w:val="22"/>
          <w:szCs w:val="22"/>
        </w:rPr>
        <w:t xml:space="preserve">Fourth, </w:t>
      </w:r>
      <w:r w:rsidR="001B59F9" w:rsidRPr="00B14850">
        <w:rPr>
          <w:rFonts w:ascii="Times New Roman" w:hAnsi="Times New Roman" w:cs="Times New Roman"/>
          <w:sz w:val="22"/>
          <w:szCs w:val="22"/>
        </w:rPr>
        <w:t xml:space="preserve">ISD exponents </w:t>
      </w:r>
      <w:r w:rsidR="00C77938" w:rsidRPr="00B14850">
        <w:rPr>
          <w:rFonts w:ascii="Times New Roman" w:hAnsi="Times New Roman" w:cs="Times New Roman"/>
          <w:sz w:val="22"/>
          <w:szCs w:val="22"/>
        </w:rPr>
        <w:t xml:space="preserve">may </w:t>
      </w:r>
      <w:r w:rsidR="001B59F9" w:rsidRPr="00B14850">
        <w:rPr>
          <w:rFonts w:ascii="Times New Roman" w:hAnsi="Times New Roman" w:cs="Times New Roman"/>
          <w:sz w:val="22"/>
          <w:szCs w:val="22"/>
        </w:rPr>
        <w:t xml:space="preserve">change in response to environmental temperature, but the change </w:t>
      </w:r>
      <w:r w:rsidR="00C77938" w:rsidRPr="00B14850">
        <w:rPr>
          <w:rFonts w:ascii="Times New Roman" w:hAnsi="Times New Roman" w:cs="Times New Roman"/>
          <w:sz w:val="22"/>
          <w:szCs w:val="22"/>
        </w:rPr>
        <w:t>may be</w:t>
      </w:r>
      <w:r w:rsidR="001B59F9" w:rsidRPr="00B14850">
        <w:rPr>
          <w:rFonts w:ascii="Times New Roman" w:hAnsi="Times New Roman" w:cs="Times New Roman"/>
          <w:sz w:val="22"/>
          <w:szCs w:val="22"/>
        </w:rPr>
        <w:t xml:space="preserve"> mediated by resource supply. This hypothesis is non-mutually exclusive with</w:t>
      </w:r>
      <w:r w:rsidR="00753E41" w:rsidRPr="00B14850">
        <w:rPr>
          <w:rFonts w:ascii="Times New Roman" w:hAnsi="Times New Roman" w:cs="Times New Roman"/>
          <w:sz w:val="22"/>
          <w:szCs w:val="22"/>
        </w:rPr>
        <w:t xml:space="preserve"> previous hypotheses</w:t>
      </w:r>
      <w:r w:rsidR="001B59F9" w:rsidRPr="00B14850">
        <w:rPr>
          <w:rFonts w:ascii="Times New Roman" w:hAnsi="Times New Roman" w:cs="Times New Roman"/>
          <w:sz w:val="22"/>
          <w:szCs w:val="22"/>
        </w:rPr>
        <w:t xml:space="preserve"> in the sense that any of the univariate relationships with temperature described above could be masked by non-constant rates of resource supply. This is supported from metabolic theory which suggests that increases in resource supply can compensate for expected increases in metabolic rates at higher temperatures (Cross et al. 2015; Perkins et al. 2018). The importance of resource supply for size spectra relies on the expectation of reduced efficiency of trophic transfer to larger consumers. This would generally lead to a reduction or extinction of large consumers, but that can be mediated if the production of lower trophic levels is increased due to increases in resource supply or larger organisms can access allochthonous energy sources. We tested this by estimating gross primary production and canopy cover (as a proxy for allochthonous inputs) at each site and including these as covariates in candidate models. </w:t>
      </w:r>
    </w:p>
    <w:p w14:paraId="402CCFC7" w14:textId="77777777" w:rsidR="00095DE4" w:rsidRDefault="00095DE4" w:rsidP="00B14850">
      <w:pPr>
        <w:autoSpaceDE w:val="0"/>
        <w:autoSpaceDN w:val="0"/>
        <w:adjustRightInd w:val="0"/>
        <w:spacing w:line="276" w:lineRule="auto"/>
        <w:ind w:firstLine="708"/>
        <w:jc w:val="both"/>
        <w:rPr>
          <w:rFonts w:ascii="Times New Roman" w:hAnsi="Times New Roman" w:cs="Times New Roman"/>
          <w:sz w:val="22"/>
          <w:szCs w:val="22"/>
        </w:rPr>
      </w:pPr>
    </w:p>
    <w:p w14:paraId="44222899" w14:textId="51DDAC6E" w:rsidR="00084B1E" w:rsidRPr="00B14850" w:rsidRDefault="00C77938" w:rsidP="00B14850">
      <w:pPr>
        <w:autoSpaceDE w:val="0"/>
        <w:autoSpaceDN w:val="0"/>
        <w:adjustRightInd w:val="0"/>
        <w:spacing w:line="276" w:lineRule="auto"/>
        <w:ind w:firstLine="708"/>
        <w:jc w:val="both"/>
        <w:rPr>
          <w:rFonts w:ascii="Times New Roman" w:hAnsi="Times New Roman" w:cs="Times New Roman"/>
          <w:sz w:val="22"/>
          <w:szCs w:val="22"/>
        </w:rPr>
      </w:pPr>
      <w:r w:rsidRPr="00B14850">
        <w:rPr>
          <w:rFonts w:ascii="Times New Roman" w:hAnsi="Times New Roman" w:cs="Times New Roman"/>
          <w:sz w:val="22"/>
          <w:szCs w:val="22"/>
        </w:rPr>
        <w:t>[</w:t>
      </w:r>
      <w:r w:rsidRPr="00B14850">
        <w:rPr>
          <w:rFonts w:ascii="Times New Roman" w:hAnsi="Times New Roman" w:cs="Times New Roman"/>
          <w:i/>
          <w:sz w:val="22"/>
          <w:szCs w:val="22"/>
        </w:rPr>
        <w:t>Dataset used:</w:t>
      </w:r>
      <w:r w:rsidRPr="00B14850">
        <w:rPr>
          <w:rFonts w:ascii="Times New Roman" w:hAnsi="Times New Roman" w:cs="Times New Roman"/>
          <w:sz w:val="22"/>
          <w:szCs w:val="22"/>
        </w:rPr>
        <w:t xml:space="preserve"> </w:t>
      </w:r>
      <w:r w:rsidR="00084B1E" w:rsidRPr="00B14850">
        <w:rPr>
          <w:rFonts w:ascii="Times New Roman" w:hAnsi="Times New Roman" w:cs="Times New Roman"/>
          <w:sz w:val="22"/>
          <w:szCs w:val="22"/>
        </w:rPr>
        <w:t xml:space="preserve">To </w:t>
      </w:r>
      <w:r w:rsidR="00104585" w:rsidRPr="00B14850">
        <w:rPr>
          <w:rFonts w:ascii="Times New Roman" w:hAnsi="Times New Roman" w:cs="Times New Roman"/>
          <w:sz w:val="22"/>
          <w:szCs w:val="22"/>
        </w:rPr>
        <w:t xml:space="preserve">explore how temperature and </w:t>
      </w:r>
      <w:r w:rsidR="00734357" w:rsidRPr="00B14850">
        <w:rPr>
          <w:rFonts w:ascii="Times New Roman" w:hAnsi="Times New Roman" w:cs="Times New Roman"/>
          <w:sz w:val="22"/>
          <w:szCs w:val="22"/>
        </w:rPr>
        <w:t>resources</w:t>
      </w:r>
      <w:r w:rsidR="00104585" w:rsidRPr="00B14850">
        <w:rPr>
          <w:rFonts w:ascii="Times New Roman" w:hAnsi="Times New Roman" w:cs="Times New Roman"/>
          <w:sz w:val="22"/>
          <w:szCs w:val="22"/>
        </w:rPr>
        <w:t xml:space="preserve"> interact to </w:t>
      </w:r>
      <w:r w:rsidR="00284041" w:rsidRPr="00B14850">
        <w:rPr>
          <w:rFonts w:ascii="Times New Roman" w:hAnsi="Times New Roman" w:cs="Times New Roman"/>
          <w:sz w:val="22"/>
          <w:szCs w:val="22"/>
        </w:rPr>
        <w:t>ISD and total biomass</w:t>
      </w:r>
      <w:r w:rsidR="00734357" w:rsidRPr="00B14850">
        <w:rPr>
          <w:rFonts w:ascii="Times New Roman" w:hAnsi="Times New Roman" w:cs="Times New Roman"/>
          <w:sz w:val="22"/>
          <w:szCs w:val="22"/>
        </w:rPr>
        <w:t xml:space="preserve"> of aquatic food webs we used and existing dataset on the within-year temperature and resource dynamics of the food webs in stream ecosystems. The </w:t>
      </w:r>
      <w:r w:rsidR="00284041" w:rsidRPr="00B14850">
        <w:rPr>
          <w:rFonts w:ascii="Times New Roman" w:hAnsi="Times New Roman" w:cs="Times New Roman"/>
          <w:sz w:val="22"/>
          <w:szCs w:val="22"/>
        </w:rPr>
        <w:t>steam site</w:t>
      </w:r>
      <w:r w:rsidR="00734357" w:rsidRPr="00B14850">
        <w:rPr>
          <w:rFonts w:ascii="Times New Roman" w:hAnsi="Times New Roman" w:cs="Times New Roman"/>
          <w:sz w:val="22"/>
          <w:szCs w:val="22"/>
        </w:rPr>
        <w:t>s</w:t>
      </w:r>
      <w:r w:rsidR="00284041" w:rsidRPr="00B14850">
        <w:rPr>
          <w:rFonts w:ascii="Times New Roman" w:hAnsi="Times New Roman" w:cs="Times New Roman"/>
          <w:sz w:val="22"/>
          <w:szCs w:val="22"/>
        </w:rPr>
        <w:t xml:space="preserve"> a large coordinated ecological observation project, the National Ecological Observatory Network (NEON). In addition to testing the above hypotheses, our analysis will characterize natural variation in abundance size spectra among seasons, sites, and years. We estimate generating a minimum of ~576 abundance size spectra (3 samples per year (for macroinvertebrates</w:t>
      </w:r>
      <w:r w:rsidR="00734357" w:rsidRPr="00B14850">
        <w:rPr>
          <w:rFonts w:ascii="Times New Roman" w:hAnsi="Times New Roman" w:cs="Times New Roman"/>
          <w:sz w:val="22"/>
          <w:szCs w:val="22"/>
        </w:rPr>
        <w:t xml:space="preserve"> and fishes</w:t>
      </w:r>
      <w:r w:rsidR="00284041" w:rsidRPr="00B14850">
        <w:rPr>
          <w:rFonts w:ascii="Times New Roman" w:hAnsi="Times New Roman" w:cs="Times New Roman"/>
          <w:sz w:val="22"/>
          <w:szCs w:val="22"/>
        </w:rPr>
        <w:t xml:space="preserve">) x 24 sites x 4 years). To our knowledge, this will be the largest collection of size spectra to date. </w:t>
      </w:r>
    </w:p>
    <w:p w14:paraId="03FC80FE" w14:textId="7325C153" w:rsidR="006A7341" w:rsidRPr="00B14850" w:rsidRDefault="00C77938" w:rsidP="00B14850">
      <w:pPr>
        <w:autoSpaceDE w:val="0"/>
        <w:autoSpaceDN w:val="0"/>
        <w:adjustRightInd w:val="0"/>
        <w:spacing w:line="276" w:lineRule="auto"/>
        <w:jc w:val="both"/>
        <w:rPr>
          <w:rFonts w:ascii="Times New Roman" w:hAnsi="Times New Roman" w:cs="Times New Roman"/>
          <w:sz w:val="22"/>
          <w:szCs w:val="22"/>
        </w:rPr>
      </w:pPr>
      <w:r w:rsidRPr="00B14850">
        <w:rPr>
          <w:rFonts w:ascii="Times New Roman" w:hAnsi="Times New Roman" w:cs="Times New Roman"/>
          <w:sz w:val="22"/>
          <w:szCs w:val="22"/>
        </w:rPr>
        <w:t xml:space="preserve"> </w:t>
      </w:r>
      <w:r w:rsidRPr="00B14850">
        <w:rPr>
          <w:rFonts w:ascii="Times New Roman" w:hAnsi="Times New Roman" w:cs="Times New Roman"/>
          <w:sz w:val="22"/>
          <w:szCs w:val="22"/>
        </w:rPr>
        <w:tab/>
      </w:r>
      <w:r w:rsidR="00084B1E" w:rsidRPr="00B14850">
        <w:rPr>
          <w:rFonts w:ascii="Times New Roman" w:hAnsi="Times New Roman" w:cs="Times New Roman"/>
          <w:sz w:val="22"/>
          <w:szCs w:val="22"/>
        </w:rPr>
        <w:t>[</w:t>
      </w:r>
      <w:r w:rsidR="00084B1E" w:rsidRPr="00B14850">
        <w:rPr>
          <w:rFonts w:ascii="Times New Roman" w:hAnsi="Times New Roman" w:cs="Times New Roman"/>
          <w:i/>
          <w:sz w:val="22"/>
          <w:szCs w:val="22"/>
        </w:rPr>
        <w:t>Conclusion paragraph</w:t>
      </w:r>
      <w:r w:rsidRPr="00B14850">
        <w:rPr>
          <w:rFonts w:ascii="Times New Roman" w:hAnsi="Times New Roman" w:cs="Times New Roman"/>
          <w:i/>
          <w:sz w:val="22"/>
          <w:szCs w:val="22"/>
        </w:rPr>
        <w:t>:</w:t>
      </w:r>
      <w:r w:rsidRPr="00B14850">
        <w:rPr>
          <w:rFonts w:ascii="Times New Roman" w:hAnsi="Times New Roman" w:cs="Times New Roman"/>
          <w:sz w:val="22"/>
          <w:szCs w:val="22"/>
        </w:rPr>
        <w:t xml:space="preserve"> </w:t>
      </w:r>
      <w:r w:rsidR="00B14850" w:rsidRPr="00B14850">
        <w:rPr>
          <w:rFonts w:ascii="Times New Roman" w:hAnsi="Times New Roman" w:cs="Times New Roman"/>
          <w:sz w:val="22"/>
          <w:szCs w:val="22"/>
        </w:rPr>
        <w:t>Therefore</w:t>
      </w:r>
      <w:r w:rsidR="00B14850">
        <w:rPr>
          <w:rFonts w:ascii="Times New Roman" w:hAnsi="Times New Roman" w:cs="Times New Roman"/>
          <w:sz w:val="22"/>
          <w:szCs w:val="22"/>
        </w:rPr>
        <w:t>,</w:t>
      </w:r>
      <w:r w:rsidR="00B14850" w:rsidRPr="00B14850">
        <w:rPr>
          <w:rFonts w:ascii="Times New Roman" w:hAnsi="Times New Roman" w:cs="Times New Roman"/>
          <w:sz w:val="22"/>
          <w:szCs w:val="22"/>
        </w:rPr>
        <w:t xml:space="preserve"> our study has potentially important implications for not only an improved of how environmental factor interact to modify the distribution of the individual body size and biomass in a community but also the total biomass that aquatic ecosystems can support….</w:t>
      </w:r>
      <w:r w:rsidR="00084B1E" w:rsidRPr="00B14850">
        <w:rPr>
          <w:rFonts w:ascii="Times New Roman" w:hAnsi="Times New Roman" w:cs="Times New Roman"/>
          <w:sz w:val="22"/>
          <w:szCs w:val="22"/>
        </w:rPr>
        <w:t>]</w:t>
      </w:r>
    </w:p>
    <w:p w14:paraId="38AD575F" w14:textId="1A19079A" w:rsidR="00103BA3" w:rsidRDefault="00103BA3">
      <w:pPr>
        <w:rPr>
          <w:rFonts w:cstheme="minorHAnsi"/>
          <w:sz w:val="22"/>
          <w:szCs w:val="22"/>
        </w:rPr>
      </w:pPr>
      <w:r>
        <w:rPr>
          <w:rFonts w:cstheme="minorHAnsi"/>
          <w:sz w:val="22"/>
          <w:szCs w:val="22"/>
        </w:rPr>
        <w:br w:type="page"/>
      </w:r>
    </w:p>
    <w:p w14:paraId="307C1AF6" w14:textId="2601E90A" w:rsidR="00103BA3" w:rsidRDefault="00103BA3" w:rsidP="00B14850">
      <w:pPr>
        <w:autoSpaceDE w:val="0"/>
        <w:autoSpaceDN w:val="0"/>
        <w:adjustRightInd w:val="0"/>
        <w:spacing w:line="276" w:lineRule="auto"/>
        <w:ind w:firstLine="708"/>
        <w:jc w:val="both"/>
      </w:pPr>
      <w:r>
        <w:lastRenderedPageBreak/>
        <w:fldChar w:fldCharType="begin"/>
      </w:r>
      <w:r>
        <w:instrText xml:space="preserve"> LINK Excel.Sheet.12 "C:\\Users\\Jeff.Wesner\\OneDrive - The University of South Dakota\\USD\\Github Projects\\stan_spectra\\tables\\lambda_biomass_coefs.xlsx" "lambda_biomass_coefs!R1C1:R15C5" \a \f 4 \h  \* MERGEFORMAT </w:instrText>
      </w:r>
      <w:r>
        <w:fldChar w:fldCharType="separate"/>
      </w:r>
    </w:p>
    <w:tbl>
      <w:tblPr>
        <w:tblW w:w="6555" w:type="dxa"/>
        <w:tblLook w:val="04A0" w:firstRow="1" w:lastRow="0" w:firstColumn="1" w:lastColumn="0" w:noHBand="0" w:noVBand="1"/>
      </w:tblPr>
      <w:tblGrid>
        <w:gridCol w:w="2050"/>
        <w:gridCol w:w="1700"/>
        <w:gridCol w:w="950"/>
        <w:gridCol w:w="808"/>
        <w:gridCol w:w="1065"/>
      </w:tblGrid>
      <w:tr w:rsidR="00103BA3" w:rsidRPr="00103BA3" w14:paraId="348810F1" w14:textId="77777777" w:rsidTr="00103BA3">
        <w:trPr>
          <w:trHeight w:val="696"/>
        </w:trPr>
        <w:tc>
          <w:tcPr>
            <w:tcW w:w="6550" w:type="dxa"/>
            <w:gridSpan w:val="5"/>
            <w:tcBorders>
              <w:top w:val="nil"/>
              <w:left w:val="nil"/>
              <w:bottom w:val="single" w:sz="4" w:space="0" w:color="auto"/>
              <w:right w:val="nil"/>
            </w:tcBorders>
            <w:shd w:val="clear" w:color="auto" w:fill="auto"/>
            <w:hideMark/>
          </w:tcPr>
          <w:p w14:paraId="271A3C4D" w14:textId="141FF1F6"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Table X. Parameter values from the lamb</w:t>
            </w:r>
            <w:r>
              <w:rPr>
                <w:rFonts w:ascii="Times New Roman" w:eastAsia="Times New Roman" w:hAnsi="Times New Roman" w:cs="Times New Roman"/>
                <w:color w:val="000000"/>
              </w:rPr>
              <w:t>d</w:t>
            </w:r>
            <w:r w:rsidRPr="00103BA3">
              <w:rPr>
                <w:rFonts w:ascii="Times New Roman" w:eastAsia="Times New Roman" w:hAnsi="Times New Roman" w:cs="Times New Roman"/>
                <w:color w:val="000000"/>
              </w:rPr>
              <w:t xml:space="preserve">a and biomass regression models. Values indicate the posterior median and 95% </w:t>
            </w:r>
            <w:proofErr w:type="spellStart"/>
            <w:r w:rsidRPr="00103BA3">
              <w:rPr>
                <w:rFonts w:ascii="Times New Roman" w:eastAsia="Times New Roman" w:hAnsi="Times New Roman" w:cs="Times New Roman"/>
                <w:color w:val="000000"/>
              </w:rPr>
              <w:t>CrI</w:t>
            </w:r>
            <w:proofErr w:type="spellEnd"/>
            <w:r w:rsidRPr="00103BA3">
              <w:rPr>
                <w:rFonts w:ascii="Times New Roman" w:eastAsia="Times New Roman" w:hAnsi="Times New Roman" w:cs="Times New Roman"/>
                <w:color w:val="000000"/>
              </w:rPr>
              <w:t xml:space="preserve">. </w:t>
            </w:r>
          </w:p>
        </w:tc>
      </w:tr>
      <w:tr w:rsidR="00103BA3" w:rsidRPr="00103BA3" w14:paraId="75A373EB" w14:textId="77777777" w:rsidTr="00103BA3">
        <w:trPr>
          <w:trHeight w:val="288"/>
        </w:trPr>
        <w:tc>
          <w:tcPr>
            <w:tcW w:w="2050" w:type="dxa"/>
            <w:tcBorders>
              <w:top w:val="nil"/>
              <w:left w:val="nil"/>
              <w:bottom w:val="single" w:sz="4" w:space="0" w:color="auto"/>
              <w:right w:val="nil"/>
            </w:tcBorders>
            <w:shd w:val="clear" w:color="auto" w:fill="auto"/>
            <w:noWrap/>
            <w:vAlign w:val="bottom"/>
            <w:hideMark/>
          </w:tcPr>
          <w:p w14:paraId="62FEC584"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Response</w:t>
            </w:r>
          </w:p>
        </w:tc>
        <w:tc>
          <w:tcPr>
            <w:tcW w:w="1700" w:type="dxa"/>
            <w:tcBorders>
              <w:top w:val="nil"/>
              <w:left w:val="nil"/>
              <w:bottom w:val="single" w:sz="4" w:space="0" w:color="auto"/>
              <w:right w:val="nil"/>
            </w:tcBorders>
            <w:shd w:val="clear" w:color="auto" w:fill="auto"/>
            <w:noWrap/>
            <w:vAlign w:val="bottom"/>
            <w:hideMark/>
          </w:tcPr>
          <w:p w14:paraId="62EC3C3B"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Parameter</w:t>
            </w:r>
          </w:p>
        </w:tc>
        <w:tc>
          <w:tcPr>
            <w:tcW w:w="932" w:type="dxa"/>
            <w:tcBorders>
              <w:top w:val="nil"/>
              <w:left w:val="nil"/>
              <w:bottom w:val="single" w:sz="4" w:space="0" w:color="auto"/>
              <w:right w:val="nil"/>
            </w:tcBorders>
            <w:shd w:val="clear" w:color="auto" w:fill="auto"/>
            <w:noWrap/>
            <w:vAlign w:val="bottom"/>
            <w:hideMark/>
          </w:tcPr>
          <w:p w14:paraId="1BCF9720"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Median</w:t>
            </w:r>
          </w:p>
        </w:tc>
        <w:tc>
          <w:tcPr>
            <w:tcW w:w="808" w:type="dxa"/>
            <w:tcBorders>
              <w:top w:val="nil"/>
              <w:left w:val="nil"/>
              <w:bottom w:val="single" w:sz="4" w:space="0" w:color="auto"/>
              <w:right w:val="nil"/>
            </w:tcBorders>
            <w:shd w:val="clear" w:color="auto" w:fill="auto"/>
            <w:noWrap/>
            <w:vAlign w:val="bottom"/>
            <w:hideMark/>
          </w:tcPr>
          <w:p w14:paraId="05E56B7D"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Q2.5</w:t>
            </w:r>
          </w:p>
        </w:tc>
        <w:tc>
          <w:tcPr>
            <w:tcW w:w="1065" w:type="dxa"/>
            <w:tcBorders>
              <w:top w:val="nil"/>
              <w:left w:val="nil"/>
              <w:bottom w:val="single" w:sz="4" w:space="0" w:color="auto"/>
              <w:right w:val="nil"/>
            </w:tcBorders>
            <w:shd w:val="clear" w:color="auto" w:fill="auto"/>
            <w:noWrap/>
            <w:vAlign w:val="bottom"/>
            <w:hideMark/>
          </w:tcPr>
          <w:p w14:paraId="4D594B1D"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Q97.5</w:t>
            </w:r>
          </w:p>
        </w:tc>
      </w:tr>
      <w:tr w:rsidR="00103BA3" w:rsidRPr="00103BA3" w14:paraId="111573A8" w14:textId="77777777" w:rsidTr="00103BA3">
        <w:trPr>
          <w:trHeight w:val="288"/>
        </w:trPr>
        <w:tc>
          <w:tcPr>
            <w:tcW w:w="2050" w:type="dxa"/>
            <w:tcBorders>
              <w:top w:val="nil"/>
              <w:left w:val="nil"/>
              <w:bottom w:val="nil"/>
              <w:right w:val="nil"/>
            </w:tcBorders>
            <w:shd w:val="clear" w:color="auto" w:fill="auto"/>
            <w:noWrap/>
            <w:vAlign w:val="bottom"/>
            <w:hideMark/>
          </w:tcPr>
          <w:p w14:paraId="1AA2FD27"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ISD lambda</w:t>
            </w:r>
          </w:p>
        </w:tc>
        <w:tc>
          <w:tcPr>
            <w:tcW w:w="1700" w:type="dxa"/>
            <w:tcBorders>
              <w:top w:val="nil"/>
              <w:left w:val="nil"/>
              <w:bottom w:val="nil"/>
              <w:right w:val="nil"/>
            </w:tcBorders>
            <w:shd w:val="clear" w:color="auto" w:fill="auto"/>
            <w:noWrap/>
            <w:vAlign w:val="bottom"/>
            <w:hideMark/>
          </w:tcPr>
          <w:p w14:paraId="79D68187"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Intercept</w:t>
            </w:r>
          </w:p>
        </w:tc>
        <w:tc>
          <w:tcPr>
            <w:tcW w:w="932" w:type="dxa"/>
            <w:tcBorders>
              <w:top w:val="nil"/>
              <w:left w:val="nil"/>
              <w:bottom w:val="nil"/>
              <w:right w:val="nil"/>
            </w:tcBorders>
            <w:shd w:val="clear" w:color="auto" w:fill="auto"/>
            <w:noWrap/>
            <w:vAlign w:val="bottom"/>
            <w:hideMark/>
          </w:tcPr>
          <w:p w14:paraId="3534195F"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-1.23</w:t>
            </w:r>
          </w:p>
        </w:tc>
        <w:tc>
          <w:tcPr>
            <w:tcW w:w="808" w:type="dxa"/>
            <w:tcBorders>
              <w:top w:val="nil"/>
              <w:left w:val="nil"/>
              <w:bottom w:val="nil"/>
              <w:right w:val="nil"/>
            </w:tcBorders>
            <w:shd w:val="clear" w:color="auto" w:fill="auto"/>
            <w:noWrap/>
            <w:vAlign w:val="bottom"/>
            <w:hideMark/>
          </w:tcPr>
          <w:p w14:paraId="2ABE18C5"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-1.25</w:t>
            </w:r>
          </w:p>
        </w:tc>
        <w:tc>
          <w:tcPr>
            <w:tcW w:w="1065" w:type="dxa"/>
            <w:tcBorders>
              <w:top w:val="nil"/>
              <w:left w:val="nil"/>
              <w:bottom w:val="nil"/>
              <w:right w:val="nil"/>
            </w:tcBorders>
            <w:shd w:val="clear" w:color="auto" w:fill="auto"/>
            <w:noWrap/>
            <w:vAlign w:val="bottom"/>
            <w:hideMark/>
          </w:tcPr>
          <w:p w14:paraId="59C90D70"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-1.21</w:t>
            </w:r>
          </w:p>
        </w:tc>
      </w:tr>
      <w:tr w:rsidR="00103BA3" w:rsidRPr="00103BA3" w14:paraId="25CFAA5E" w14:textId="77777777" w:rsidTr="00103BA3">
        <w:trPr>
          <w:trHeight w:val="288"/>
        </w:trPr>
        <w:tc>
          <w:tcPr>
            <w:tcW w:w="2050" w:type="dxa"/>
            <w:tcBorders>
              <w:top w:val="nil"/>
              <w:left w:val="nil"/>
              <w:bottom w:val="nil"/>
              <w:right w:val="nil"/>
            </w:tcBorders>
            <w:shd w:val="clear" w:color="auto" w:fill="auto"/>
            <w:noWrap/>
            <w:vAlign w:val="bottom"/>
            <w:hideMark/>
          </w:tcPr>
          <w:p w14:paraId="7F02B211"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257645AA"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Temp</w:t>
            </w:r>
          </w:p>
        </w:tc>
        <w:tc>
          <w:tcPr>
            <w:tcW w:w="932" w:type="dxa"/>
            <w:tcBorders>
              <w:top w:val="nil"/>
              <w:left w:val="nil"/>
              <w:bottom w:val="nil"/>
              <w:right w:val="nil"/>
            </w:tcBorders>
            <w:shd w:val="clear" w:color="auto" w:fill="auto"/>
            <w:noWrap/>
            <w:vAlign w:val="bottom"/>
            <w:hideMark/>
          </w:tcPr>
          <w:p w14:paraId="455B5E9A"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c>
          <w:tcPr>
            <w:tcW w:w="808" w:type="dxa"/>
            <w:tcBorders>
              <w:top w:val="nil"/>
              <w:left w:val="nil"/>
              <w:bottom w:val="nil"/>
              <w:right w:val="nil"/>
            </w:tcBorders>
            <w:shd w:val="clear" w:color="auto" w:fill="auto"/>
            <w:noWrap/>
            <w:vAlign w:val="bottom"/>
            <w:hideMark/>
          </w:tcPr>
          <w:p w14:paraId="5D491D99"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-0.03</w:t>
            </w:r>
          </w:p>
        </w:tc>
        <w:tc>
          <w:tcPr>
            <w:tcW w:w="1065" w:type="dxa"/>
            <w:tcBorders>
              <w:top w:val="nil"/>
              <w:left w:val="nil"/>
              <w:bottom w:val="nil"/>
              <w:right w:val="nil"/>
            </w:tcBorders>
            <w:shd w:val="clear" w:color="auto" w:fill="auto"/>
            <w:noWrap/>
            <w:vAlign w:val="bottom"/>
            <w:hideMark/>
          </w:tcPr>
          <w:p w14:paraId="590166C0"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r>
      <w:tr w:rsidR="00103BA3" w:rsidRPr="00103BA3" w14:paraId="711C6559" w14:textId="77777777" w:rsidTr="00103BA3">
        <w:trPr>
          <w:trHeight w:val="288"/>
        </w:trPr>
        <w:tc>
          <w:tcPr>
            <w:tcW w:w="2050" w:type="dxa"/>
            <w:tcBorders>
              <w:top w:val="nil"/>
              <w:left w:val="nil"/>
              <w:bottom w:val="nil"/>
              <w:right w:val="nil"/>
            </w:tcBorders>
            <w:shd w:val="clear" w:color="auto" w:fill="auto"/>
            <w:noWrap/>
            <w:vAlign w:val="bottom"/>
            <w:hideMark/>
          </w:tcPr>
          <w:p w14:paraId="2AC7B117"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49E18A22"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GPP</w:t>
            </w:r>
          </w:p>
        </w:tc>
        <w:tc>
          <w:tcPr>
            <w:tcW w:w="932" w:type="dxa"/>
            <w:tcBorders>
              <w:top w:val="nil"/>
              <w:left w:val="nil"/>
              <w:bottom w:val="nil"/>
              <w:right w:val="nil"/>
            </w:tcBorders>
            <w:shd w:val="clear" w:color="auto" w:fill="auto"/>
            <w:noWrap/>
            <w:vAlign w:val="bottom"/>
            <w:hideMark/>
          </w:tcPr>
          <w:p w14:paraId="6C7D1ED4"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c>
          <w:tcPr>
            <w:tcW w:w="808" w:type="dxa"/>
            <w:tcBorders>
              <w:top w:val="nil"/>
              <w:left w:val="nil"/>
              <w:bottom w:val="nil"/>
              <w:right w:val="nil"/>
            </w:tcBorders>
            <w:shd w:val="clear" w:color="auto" w:fill="auto"/>
            <w:noWrap/>
            <w:vAlign w:val="bottom"/>
            <w:hideMark/>
          </w:tcPr>
          <w:p w14:paraId="17149B1C"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-0.03</w:t>
            </w:r>
          </w:p>
        </w:tc>
        <w:tc>
          <w:tcPr>
            <w:tcW w:w="1065" w:type="dxa"/>
            <w:tcBorders>
              <w:top w:val="nil"/>
              <w:left w:val="nil"/>
              <w:bottom w:val="nil"/>
              <w:right w:val="nil"/>
            </w:tcBorders>
            <w:shd w:val="clear" w:color="auto" w:fill="auto"/>
            <w:noWrap/>
            <w:vAlign w:val="bottom"/>
            <w:hideMark/>
          </w:tcPr>
          <w:p w14:paraId="0C8F50D3"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0.02</w:t>
            </w:r>
          </w:p>
        </w:tc>
      </w:tr>
      <w:tr w:rsidR="00103BA3" w:rsidRPr="00103BA3" w14:paraId="41958B7B" w14:textId="77777777" w:rsidTr="00103BA3">
        <w:trPr>
          <w:trHeight w:val="288"/>
        </w:trPr>
        <w:tc>
          <w:tcPr>
            <w:tcW w:w="2050" w:type="dxa"/>
            <w:tcBorders>
              <w:top w:val="nil"/>
              <w:left w:val="nil"/>
              <w:bottom w:val="nil"/>
              <w:right w:val="nil"/>
            </w:tcBorders>
            <w:shd w:val="clear" w:color="auto" w:fill="auto"/>
            <w:noWrap/>
            <w:vAlign w:val="bottom"/>
            <w:hideMark/>
          </w:tcPr>
          <w:p w14:paraId="6968F819"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7B02BF27" w14:textId="77777777" w:rsidR="00103BA3" w:rsidRPr="00103BA3" w:rsidRDefault="00103BA3" w:rsidP="00103BA3">
            <w:pPr>
              <w:rPr>
                <w:rFonts w:ascii="Times New Roman" w:eastAsia="Times New Roman" w:hAnsi="Times New Roman" w:cs="Times New Roman"/>
                <w:color w:val="000000"/>
              </w:rPr>
            </w:pPr>
            <w:proofErr w:type="spellStart"/>
            <w:proofErr w:type="gramStart"/>
            <w:r w:rsidRPr="00103BA3">
              <w:rPr>
                <w:rFonts w:ascii="Times New Roman" w:eastAsia="Times New Roman" w:hAnsi="Times New Roman" w:cs="Times New Roman"/>
                <w:color w:val="000000"/>
              </w:rPr>
              <w:t>GPP:Temp</w:t>
            </w:r>
            <w:proofErr w:type="spellEnd"/>
            <w:proofErr w:type="gramEnd"/>
          </w:p>
        </w:tc>
        <w:tc>
          <w:tcPr>
            <w:tcW w:w="932" w:type="dxa"/>
            <w:tcBorders>
              <w:top w:val="nil"/>
              <w:left w:val="nil"/>
              <w:bottom w:val="nil"/>
              <w:right w:val="nil"/>
            </w:tcBorders>
            <w:shd w:val="clear" w:color="auto" w:fill="auto"/>
            <w:noWrap/>
            <w:vAlign w:val="bottom"/>
            <w:hideMark/>
          </w:tcPr>
          <w:p w14:paraId="336C46D6"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0.00</w:t>
            </w:r>
          </w:p>
        </w:tc>
        <w:tc>
          <w:tcPr>
            <w:tcW w:w="808" w:type="dxa"/>
            <w:tcBorders>
              <w:top w:val="nil"/>
              <w:left w:val="nil"/>
              <w:bottom w:val="nil"/>
              <w:right w:val="nil"/>
            </w:tcBorders>
            <w:shd w:val="clear" w:color="auto" w:fill="auto"/>
            <w:noWrap/>
            <w:vAlign w:val="bottom"/>
            <w:hideMark/>
          </w:tcPr>
          <w:p w14:paraId="5BE64965"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c>
          <w:tcPr>
            <w:tcW w:w="1065" w:type="dxa"/>
            <w:tcBorders>
              <w:top w:val="nil"/>
              <w:left w:val="nil"/>
              <w:bottom w:val="nil"/>
              <w:right w:val="nil"/>
            </w:tcBorders>
            <w:shd w:val="clear" w:color="auto" w:fill="auto"/>
            <w:noWrap/>
            <w:vAlign w:val="bottom"/>
            <w:hideMark/>
          </w:tcPr>
          <w:p w14:paraId="2C9A96BD"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0.02</w:t>
            </w:r>
          </w:p>
        </w:tc>
      </w:tr>
      <w:tr w:rsidR="00103BA3" w:rsidRPr="00103BA3" w14:paraId="36E9EECD" w14:textId="77777777" w:rsidTr="00103BA3">
        <w:trPr>
          <w:trHeight w:val="288"/>
        </w:trPr>
        <w:tc>
          <w:tcPr>
            <w:tcW w:w="2050" w:type="dxa"/>
            <w:tcBorders>
              <w:top w:val="nil"/>
              <w:left w:val="nil"/>
              <w:bottom w:val="nil"/>
              <w:right w:val="nil"/>
            </w:tcBorders>
            <w:shd w:val="clear" w:color="auto" w:fill="auto"/>
            <w:noWrap/>
            <w:vAlign w:val="bottom"/>
            <w:hideMark/>
          </w:tcPr>
          <w:p w14:paraId="2114B7B7"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32D8ACA4" w14:textId="77777777" w:rsidR="00103BA3" w:rsidRPr="00103BA3" w:rsidRDefault="00103BA3" w:rsidP="00103BA3">
            <w:pPr>
              <w:rPr>
                <w:rFonts w:ascii="Times New Roman" w:eastAsia="Times New Roman" w:hAnsi="Times New Roman" w:cs="Times New Roman"/>
                <w:color w:val="000000"/>
              </w:rPr>
            </w:pPr>
            <w:proofErr w:type="spellStart"/>
            <w:r w:rsidRPr="00103BA3">
              <w:rPr>
                <w:rFonts w:ascii="Times New Roman" w:eastAsia="Times New Roman" w:hAnsi="Times New Roman" w:cs="Times New Roman"/>
                <w:color w:val="000000"/>
              </w:rPr>
              <w:t>sigma_sample</w:t>
            </w:r>
            <w:proofErr w:type="spellEnd"/>
          </w:p>
        </w:tc>
        <w:tc>
          <w:tcPr>
            <w:tcW w:w="932" w:type="dxa"/>
            <w:tcBorders>
              <w:top w:val="nil"/>
              <w:left w:val="nil"/>
              <w:bottom w:val="nil"/>
              <w:right w:val="nil"/>
            </w:tcBorders>
            <w:shd w:val="clear" w:color="auto" w:fill="auto"/>
            <w:noWrap/>
            <w:vAlign w:val="bottom"/>
            <w:hideMark/>
          </w:tcPr>
          <w:p w14:paraId="3D63DC28"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0.05</w:t>
            </w:r>
          </w:p>
        </w:tc>
        <w:tc>
          <w:tcPr>
            <w:tcW w:w="808" w:type="dxa"/>
            <w:tcBorders>
              <w:top w:val="nil"/>
              <w:left w:val="nil"/>
              <w:bottom w:val="nil"/>
              <w:right w:val="nil"/>
            </w:tcBorders>
            <w:shd w:val="clear" w:color="auto" w:fill="auto"/>
            <w:noWrap/>
            <w:vAlign w:val="bottom"/>
            <w:hideMark/>
          </w:tcPr>
          <w:p w14:paraId="3B01B66F"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0.04</w:t>
            </w:r>
          </w:p>
        </w:tc>
        <w:tc>
          <w:tcPr>
            <w:tcW w:w="1065" w:type="dxa"/>
            <w:tcBorders>
              <w:top w:val="nil"/>
              <w:left w:val="nil"/>
              <w:bottom w:val="nil"/>
              <w:right w:val="nil"/>
            </w:tcBorders>
            <w:shd w:val="clear" w:color="auto" w:fill="auto"/>
            <w:noWrap/>
            <w:vAlign w:val="bottom"/>
            <w:hideMark/>
          </w:tcPr>
          <w:p w14:paraId="4BC09A3D"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0.05</w:t>
            </w:r>
          </w:p>
        </w:tc>
      </w:tr>
      <w:tr w:rsidR="00103BA3" w:rsidRPr="00103BA3" w14:paraId="1A5F75C7" w14:textId="77777777" w:rsidTr="00103BA3">
        <w:trPr>
          <w:trHeight w:val="288"/>
        </w:trPr>
        <w:tc>
          <w:tcPr>
            <w:tcW w:w="2050" w:type="dxa"/>
            <w:tcBorders>
              <w:top w:val="nil"/>
              <w:left w:val="nil"/>
              <w:bottom w:val="nil"/>
              <w:right w:val="nil"/>
            </w:tcBorders>
            <w:shd w:val="clear" w:color="auto" w:fill="auto"/>
            <w:noWrap/>
            <w:vAlign w:val="bottom"/>
            <w:hideMark/>
          </w:tcPr>
          <w:p w14:paraId="477B03BE"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554B5E9F" w14:textId="77777777" w:rsidR="00103BA3" w:rsidRPr="00103BA3" w:rsidRDefault="00103BA3" w:rsidP="00103BA3">
            <w:pPr>
              <w:rPr>
                <w:rFonts w:ascii="Times New Roman" w:eastAsia="Times New Roman" w:hAnsi="Times New Roman" w:cs="Times New Roman"/>
                <w:color w:val="000000"/>
              </w:rPr>
            </w:pPr>
            <w:proofErr w:type="spellStart"/>
            <w:r w:rsidRPr="00103BA3">
              <w:rPr>
                <w:rFonts w:ascii="Times New Roman" w:eastAsia="Times New Roman" w:hAnsi="Times New Roman" w:cs="Times New Roman"/>
                <w:color w:val="000000"/>
              </w:rPr>
              <w:t>sigma_site</w:t>
            </w:r>
            <w:proofErr w:type="spellEnd"/>
          </w:p>
        </w:tc>
        <w:tc>
          <w:tcPr>
            <w:tcW w:w="932" w:type="dxa"/>
            <w:tcBorders>
              <w:top w:val="nil"/>
              <w:left w:val="nil"/>
              <w:bottom w:val="nil"/>
              <w:right w:val="nil"/>
            </w:tcBorders>
            <w:shd w:val="clear" w:color="auto" w:fill="auto"/>
            <w:noWrap/>
            <w:vAlign w:val="bottom"/>
            <w:hideMark/>
          </w:tcPr>
          <w:p w14:paraId="4779E85B"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0.02</w:t>
            </w:r>
          </w:p>
        </w:tc>
        <w:tc>
          <w:tcPr>
            <w:tcW w:w="808" w:type="dxa"/>
            <w:tcBorders>
              <w:top w:val="nil"/>
              <w:left w:val="nil"/>
              <w:bottom w:val="nil"/>
              <w:right w:val="nil"/>
            </w:tcBorders>
            <w:shd w:val="clear" w:color="auto" w:fill="auto"/>
            <w:noWrap/>
            <w:vAlign w:val="bottom"/>
            <w:hideMark/>
          </w:tcPr>
          <w:p w14:paraId="2AD3C8CC"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c>
          <w:tcPr>
            <w:tcW w:w="1065" w:type="dxa"/>
            <w:tcBorders>
              <w:top w:val="nil"/>
              <w:left w:val="nil"/>
              <w:bottom w:val="nil"/>
              <w:right w:val="nil"/>
            </w:tcBorders>
            <w:shd w:val="clear" w:color="auto" w:fill="auto"/>
            <w:noWrap/>
            <w:vAlign w:val="bottom"/>
            <w:hideMark/>
          </w:tcPr>
          <w:p w14:paraId="19CAF681"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0.04</w:t>
            </w:r>
          </w:p>
        </w:tc>
      </w:tr>
      <w:tr w:rsidR="00103BA3" w:rsidRPr="00103BA3" w14:paraId="4C333681" w14:textId="77777777" w:rsidTr="00103BA3">
        <w:trPr>
          <w:trHeight w:val="288"/>
        </w:trPr>
        <w:tc>
          <w:tcPr>
            <w:tcW w:w="2050" w:type="dxa"/>
            <w:tcBorders>
              <w:top w:val="nil"/>
              <w:left w:val="nil"/>
              <w:bottom w:val="nil"/>
              <w:right w:val="nil"/>
            </w:tcBorders>
            <w:shd w:val="clear" w:color="auto" w:fill="auto"/>
            <w:noWrap/>
            <w:vAlign w:val="bottom"/>
            <w:hideMark/>
          </w:tcPr>
          <w:p w14:paraId="5B360EA3"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43DC57A9" w14:textId="77777777" w:rsidR="00103BA3" w:rsidRPr="00103BA3" w:rsidRDefault="00103BA3" w:rsidP="00103BA3">
            <w:pPr>
              <w:rPr>
                <w:rFonts w:ascii="Times New Roman" w:eastAsia="Times New Roman" w:hAnsi="Times New Roman" w:cs="Times New Roman"/>
                <w:color w:val="000000"/>
              </w:rPr>
            </w:pPr>
            <w:proofErr w:type="spellStart"/>
            <w:r w:rsidRPr="00103BA3">
              <w:rPr>
                <w:rFonts w:ascii="Times New Roman" w:eastAsia="Times New Roman" w:hAnsi="Times New Roman" w:cs="Times New Roman"/>
                <w:color w:val="000000"/>
              </w:rPr>
              <w:t>sigma_year</w:t>
            </w:r>
            <w:proofErr w:type="spellEnd"/>
          </w:p>
        </w:tc>
        <w:tc>
          <w:tcPr>
            <w:tcW w:w="932" w:type="dxa"/>
            <w:tcBorders>
              <w:top w:val="nil"/>
              <w:left w:val="nil"/>
              <w:bottom w:val="nil"/>
              <w:right w:val="nil"/>
            </w:tcBorders>
            <w:shd w:val="clear" w:color="auto" w:fill="auto"/>
            <w:noWrap/>
            <w:vAlign w:val="bottom"/>
            <w:hideMark/>
          </w:tcPr>
          <w:p w14:paraId="771BBD11"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c>
          <w:tcPr>
            <w:tcW w:w="808" w:type="dxa"/>
            <w:tcBorders>
              <w:top w:val="nil"/>
              <w:left w:val="nil"/>
              <w:bottom w:val="nil"/>
              <w:right w:val="nil"/>
            </w:tcBorders>
            <w:shd w:val="clear" w:color="auto" w:fill="auto"/>
            <w:noWrap/>
            <w:vAlign w:val="bottom"/>
            <w:hideMark/>
          </w:tcPr>
          <w:p w14:paraId="7E312ABC"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0.00</w:t>
            </w:r>
          </w:p>
        </w:tc>
        <w:tc>
          <w:tcPr>
            <w:tcW w:w="1065" w:type="dxa"/>
            <w:tcBorders>
              <w:top w:val="nil"/>
              <w:left w:val="nil"/>
              <w:bottom w:val="nil"/>
              <w:right w:val="nil"/>
            </w:tcBorders>
            <w:shd w:val="clear" w:color="auto" w:fill="auto"/>
            <w:noWrap/>
            <w:vAlign w:val="bottom"/>
            <w:hideMark/>
          </w:tcPr>
          <w:p w14:paraId="3F416E5A"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0.03</w:t>
            </w:r>
          </w:p>
        </w:tc>
      </w:tr>
      <w:tr w:rsidR="00103BA3" w:rsidRPr="00103BA3" w14:paraId="605D2436" w14:textId="77777777" w:rsidTr="00103BA3">
        <w:trPr>
          <w:trHeight w:val="288"/>
        </w:trPr>
        <w:tc>
          <w:tcPr>
            <w:tcW w:w="2050" w:type="dxa"/>
            <w:tcBorders>
              <w:top w:val="nil"/>
              <w:left w:val="nil"/>
              <w:right w:val="nil"/>
            </w:tcBorders>
            <w:shd w:val="clear" w:color="auto" w:fill="auto"/>
            <w:noWrap/>
            <w:vAlign w:val="bottom"/>
            <w:hideMark/>
          </w:tcPr>
          <w:p w14:paraId="63BEDB76"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right w:val="nil"/>
            </w:tcBorders>
            <w:shd w:val="clear" w:color="auto" w:fill="auto"/>
            <w:noWrap/>
            <w:vAlign w:val="bottom"/>
            <w:hideMark/>
          </w:tcPr>
          <w:p w14:paraId="2BF62D96" w14:textId="77777777" w:rsidR="00103BA3" w:rsidRPr="00103BA3" w:rsidRDefault="00103BA3" w:rsidP="00103BA3">
            <w:pPr>
              <w:rPr>
                <w:rFonts w:ascii="Times New Roman" w:eastAsia="Times New Roman" w:hAnsi="Times New Roman" w:cs="Times New Roman"/>
              </w:rPr>
            </w:pPr>
          </w:p>
        </w:tc>
        <w:tc>
          <w:tcPr>
            <w:tcW w:w="932" w:type="dxa"/>
            <w:tcBorders>
              <w:top w:val="nil"/>
              <w:left w:val="nil"/>
              <w:bottom w:val="nil"/>
              <w:right w:val="nil"/>
            </w:tcBorders>
            <w:shd w:val="clear" w:color="auto" w:fill="auto"/>
            <w:noWrap/>
            <w:vAlign w:val="bottom"/>
            <w:hideMark/>
          </w:tcPr>
          <w:p w14:paraId="1E3FA6AA" w14:textId="77777777" w:rsidR="00103BA3" w:rsidRPr="00103BA3" w:rsidRDefault="00103BA3" w:rsidP="00103BA3">
            <w:pPr>
              <w:rPr>
                <w:rFonts w:ascii="Times New Roman" w:eastAsia="Times New Roman" w:hAnsi="Times New Roman" w:cs="Times New Roman"/>
              </w:rPr>
            </w:pPr>
          </w:p>
        </w:tc>
        <w:tc>
          <w:tcPr>
            <w:tcW w:w="808" w:type="dxa"/>
            <w:tcBorders>
              <w:top w:val="nil"/>
              <w:left w:val="nil"/>
              <w:bottom w:val="nil"/>
              <w:right w:val="nil"/>
            </w:tcBorders>
            <w:shd w:val="clear" w:color="auto" w:fill="auto"/>
            <w:noWrap/>
            <w:vAlign w:val="bottom"/>
            <w:hideMark/>
          </w:tcPr>
          <w:p w14:paraId="0AE99310" w14:textId="77777777" w:rsidR="00103BA3" w:rsidRPr="00103BA3" w:rsidRDefault="00103BA3" w:rsidP="00103BA3">
            <w:pPr>
              <w:jc w:val="center"/>
              <w:rPr>
                <w:rFonts w:ascii="Times New Roman" w:eastAsia="Times New Roman" w:hAnsi="Times New Roman" w:cs="Times New Roman"/>
              </w:rPr>
            </w:pPr>
          </w:p>
        </w:tc>
        <w:tc>
          <w:tcPr>
            <w:tcW w:w="1065" w:type="dxa"/>
            <w:tcBorders>
              <w:top w:val="nil"/>
              <w:left w:val="nil"/>
              <w:bottom w:val="nil"/>
              <w:right w:val="nil"/>
            </w:tcBorders>
            <w:shd w:val="clear" w:color="auto" w:fill="auto"/>
            <w:noWrap/>
            <w:vAlign w:val="bottom"/>
            <w:hideMark/>
          </w:tcPr>
          <w:p w14:paraId="3DBB9558" w14:textId="77777777" w:rsidR="00103BA3" w:rsidRPr="00103BA3" w:rsidRDefault="00103BA3" w:rsidP="00103BA3">
            <w:pPr>
              <w:jc w:val="center"/>
              <w:rPr>
                <w:rFonts w:ascii="Times New Roman" w:eastAsia="Times New Roman" w:hAnsi="Times New Roman" w:cs="Times New Roman"/>
              </w:rPr>
            </w:pPr>
          </w:p>
        </w:tc>
      </w:tr>
      <w:tr w:rsidR="00103BA3" w:rsidRPr="00103BA3" w14:paraId="2D69A913" w14:textId="77777777" w:rsidTr="00103BA3">
        <w:trPr>
          <w:trHeight w:val="288"/>
        </w:trPr>
        <w:tc>
          <w:tcPr>
            <w:tcW w:w="2050" w:type="dxa"/>
            <w:tcBorders>
              <w:top w:val="nil"/>
              <w:left w:val="nil"/>
              <w:right w:val="nil"/>
            </w:tcBorders>
            <w:shd w:val="clear" w:color="auto" w:fill="auto"/>
            <w:noWrap/>
            <w:vAlign w:val="bottom"/>
            <w:hideMark/>
          </w:tcPr>
          <w:p w14:paraId="70432440" w14:textId="77777777" w:rsidR="00103BA3" w:rsidRPr="00103BA3" w:rsidRDefault="00103BA3" w:rsidP="00103BA3">
            <w:pPr>
              <w:rPr>
                <w:rFonts w:ascii="Times New Roman" w:eastAsia="Times New Roman" w:hAnsi="Times New Roman" w:cs="Times New Roman"/>
                <w:color w:val="000000"/>
              </w:rPr>
            </w:pPr>
            <w:proofErr w:type="gramStart"/>
            <w:r w:rsidRPr="00103BA3">
              <w:rPr>
                <w:rFonts w:ascii="Times New Roman" w:eastAsia="Times New Roman" w:hAnsi="Times New Roman" w:cs="Times New Roman"/>
                <w:color w:val="000000"/>
              </w:rPr>
              <w:t>ln(</w:t>
            </w:r>
            <w:proofErr w:type="gramEnd"/>
            <w:r w:rsidRPr="00103BA3">
              <w:rPr>
                <w:rFonts w:ascii="Times New Roman" w:eastAsia="Times New Roman" w:hAnsi="Times New Roman" w:cs="Times New Roman"/>
                <w:color w:val="000000"/>
              </w:rPr>
              <w:t>Total Biomass)</w:t>
            </w:r>
          </w:p>
        </w:tc>
        <w:tc>
          <w:tcPr>
            <w:tcW w:w="1700" w:type="dxa"/>
            <w:tcBorders>
              <w:top w:val="nil"/>
              <w:left w:val="nil"/>
              <w:right w:val="nil"/>
            </w:tcBorders>
            <w:shd w:val="clear" w:color="auto" w:fill="auto"/>
            <w:noWrap/>
            <w:vAlign w:val="bottom"/>
            <w:hideMark/>
          </w:tcPr>
          <w:p w14:paraId="5AD29606"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Intercept</w:t>
            </w:r>
          </w:p>
        </w:tc>
        <w:tc>
          <w:tcPr>
            <w:tcW w:w="932" w:type="dxa"/>
            <w:tcBorders>
              <w:top w:val="nil"/>
              <w:left w:val="nil"/>
              <w:bottom w:val="nil"/>
              <w:right w:val="nil"/>
            </w:tcBorders>
            <w:shd w:val="clear" w:color="auto" w:fill="auto"/>
            <w:noWrap/>
            <w:vAlign w:val="bottom"/>
            <w:hideMark/>
          </w:tcPr>
          <w:p w14:paraId="5BD237E0"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2.55</w:t>
            </w:r>
          </w:p>
        </w:tc>
        <w:tc>
          <w:tcPr>
            <w:tcW w:w="808" w:type="dxa"/>
            <w:tcBorders>
              <w:top w:val="nil"/>
              <w:left w:val="nil"/>
              <w:bottom w:val="nil"/>
              <w:right w:val="nil"/>
            </w:tcBorders>
            <w:shd w:val="clear" w:color="auto" w:fill="auto"/>
            <w:noWrap/>
            <w:vAlign w:val="bottom"/>
            <w:hideMark/>
          </w:tcPr>
          <w:p w14:paraId="2AB66218"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2.19</w:t>
            </w:r>
          </w:p>
        </w:tc>
        <w:tc>
          <w:tcPr>
            <w:tcW w:w="1065" w:type="dxa"/>
            <w:tcBorders>
              <w:top w:val="nil"/>
              <w:left w:val="nil"/>
              <w:bottom w:val="nil"/>
              <w:right w:val="nil"/>
            </w:tcBorders>
            <w:shd w:val="clear" w:color="auto" w:fill="auto"/>
            <w:noWrap/>
            <w:vAlign w:val="bottom"/>
            <w:hideMark/>
          </w:tcPr>
          <w:p w14:paraId="31DE04C4"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2.93</w:t>
            </w:r>
          </w:p>
        </w:tc>
      </w:tr>
      <w:tr w:rsidR="00103BA3" w:rsidRPr="00103BA3" w14:paraId="2950FD4E" w14:textId="77777777" w:rsidTr="00103BA3">
        <w:trPr>
          <w:trHeight w:val="288"/>
        </w:trPr>
        <w:tc>
          <w:tcPr>
            <w:tcW w:w="2050" w:type="dxa"/>
            <w:tcBorders>
              <w:left w:val="nil"/>
              <w:bottom w:val="nil"/>
              <w:right w:val="nil"/>
            </w:tcBorders>
            <w:shd w:val="clear" w:color="auto" w:fill="auto"/>
            <w:noWrap/>
            <w:vAlign w:val="bottom"/>
            <w:hideMark/>
          </w:tcPr>
          <w:p w14:paraId="4987F786"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left w:val="nil"/>
              <w:bottom w:val="nil"/>
              <w:right w:val="nil"/>
            </w:tcBorders>
            <w:shd w:val="clear" w:color="auto" w:fill="auto"/>
            <w:noWrap/>
            <w:vAlign w:val="bottom"/>
            <w:hideMark/>
          </w:tcPr>
          <w:p w14:paraId="002F9D4F"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Temp</w:t>
            </w:r>
          </w:p>
        </w:tc>
        <w:tc>
          <w:tcPr>
            <w:tcW w:w="932" w:type="dxa"/>
            <w:tcBorders>
              <w:top w:val="nil"/>
              <w:left w:val="nil"/>
              <w:bottom w:val="nil"/>
              <w:right w:val="nil"/>
            </w:tcBorders>
            <w:shd w:val="clear" w:color="auto" w:fill="auto"/>
            <w:noWrap/>
            <w:vAlign w:val="bottom"/>
            <w:hideMark/>
          </w:tcPr>
          <w:p w14:paraId="3DB29A12"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0.58</w:t>
            </w:r>
          </w:p>
        </w:tc>
        <w:tc>
          <w:tcPr>
            <w:tcW w:w="808" w:type="dxa"/>
            <w:tcBorders>
              <w:top w:val="nil"/>
              <w:left w:val="nil"/>
              <w:bottom w:val="nil"/>
              <w:right w:val="nil"/>
            </w:tcBorders>
            <w:shd w:val="clear" w:color="auto" w:fill="auto"/>
            <w:noWrap/>
            <w:vAlign w:val="bottom"/>
            <w:hideMark/>
          </w:tcPr>
          <w:p w14:paraId="07CD6B20"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0.17</w:t>
            </w:r>
          </w:p>
        </w:tc>
        <w:tc>
          <w:tcPr>
            <w:tcW w:w="1065" w:type="dxa"/>
            <w:tcBorders>
              <w:top w:val="nil"/>
              <w:left w:val="nil"/>
              <w:bottom w:val="nil"/>
              <w:right w:val="nil"/>
            </w:tcBorders>
            <w:shd w:val="clear" w:color="auto" w:fill="auto"/>
            <w:noWrap/>
            <w:vAlign w:val="bottom"/>
            <w:hideMark/>
          </w:tcPr>
          <w:p w14:paraId="6E937088"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0.99</w:t>
            </w:r>
          </w:p>
        </w:tc>
      </w:tr>
      <w:tr w:rsidR="00103BA3" w:rsidRPr="00103BA3" w14:paraId="3E21169F" w14:textId="77777777" w:rsidTr="00103BA3">
        <w:trPr>
          <w:trHeight w:val="288"/>
        </w:trPr>
        <w:tc>
          <w:tcPr>
            <w:tcW w:w="2050" w:type="dxa"/>
            <w:tcBorders>
              <w:top w:val="nil"/>
              <w:left w:val="nil"/>
              <w:bottom w:val="nil"/>
              <w:right w:val="nil"/>
            </w:tcBorders>
            <w:shd w:val="clear" w:color="auto" w:fill="auto"/>
            <w:noWrap/>
            <w:vAlign w:val="bottom"/>
            <w:hideMark/>
          </w:tcPr>
          <w:p w14:paraId="23126265"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135573FE"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GPP</w:t>
            </w:r>
          </w:p>
        </w:tc>
        <w:tc>
          <w:tcPr>
            <w:tcW w:w="932" w:type="dxa"/>
            <w:tcBorders>
              <w:top w:val="nil"/>
              <w:left w:val="nil"/>
              <w:bottom w:val="nil"/>
              <w:right w:val="nil"/>
            </w:tcBorders>
            <w:shd w:val="clear" w:color="auto" w:fill="auto"/>
            <w:noWrap/>
            <w:vAlign w:val="bottom"/>
            <w:hideMark/>
          </w:tcPr>
          <w:p w14:paraId="504F8CB2"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0.12</w:t>
            </w:r>
          </w:p>
        </w:tc>
        <w:tc>
          <w:tcPr>
            <w:tcW w:w="808" w:type="dxa"/>
            <w:tcBorders>
              <w:top w:val="nil"/>
              <w:left w:val="nil"/>
              <w:bottom w:val="nil"/>
              <w:right w:val="nil"/>
            </w:tcBorders>
            <w:shd w:val="clear" w:color="auto" w:fill="auto"/>
            <w:noWrap/>
            <w:vAlign w:val="bottom"/>
            <w:hideMark/>
          </w:tcPr>
          <w:p w14:paraId="16D57610"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-0.36</w:t>
            </w:r>
          </w:p>
        </w:tc>
        <w:tc>
          <w:tcPr>
            <w:tcW w:w="1065" w:type="dxa"/>
            <w:tcBorders>
              <w:top w:val="nil"/>
              <w:left w:val="nil"/>
              <w:bottom w:val="nil"/>
              <w:right w:val="nil"/>
            </w:tcBorders>
            <w:shd w:val="clear" w:color="auto" w:fill="auto"/>
            <w:noWrap/>
            <w:vAlign w:val="bottom"/>
            <w:hideMark/>
          </w:tcPr>
          <w:p w14:paraId="161EFEC9"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0.61</w:t>
            </w:r>
          </w:p>
        </w:tc>
      </w:tr>
      <w:tr w:rsidR="00103BA3" w:rsidRPr="00103BA3" w14:paraId="09E9D8CA" w14:textId="77777777" w:rsidTr="00103BA3">
        <w:trPr>
          <w:trHeight w:val="288"/>
        </w:trPr>
        <w:tc>
          <w:tcPr>
            <w:tcW w:w="2050" w:type="dxa"/>
            <w:tcBorders>
              <w:top w:val="nil"/>
              <w:left w:val="nil"/>
              <w:bottom w:val="nil"/>
              <w:right w:val="nil"/>
            </w:tcBorders>
            <w:shd w:val="clear" w:color="auto" w:fill="auto"/>
            <w:noWrap/>
            <w:vAlign w:val="bottom"/>
            <w:hideMark/>
          </w:tcPr>
          <w:p w14:paraId="166DB50B" w14:textId="77777777" w:rsidR="00103BA3" w:rsidRPr="00103BA3" w:rsidRDefault="00103BA3" w:rsidP="00103BA3">
            <w:pPr>
              <w:jc w:val="center"/>
              <w:rPr>
                <w:rFonts w:ascii="Times New Roman" w:eastAsia="Times New Roman" w:hAnsi="Times New Roman" w:cs="Times New Roman"/>
                <w:color w:val="000000"/>
              </w:rPr>
            </w:pPr>
          </w:p>
        </w:tc>
        <w:tc>
          <w:tcPr>
            <w:tcW w:w="1700" w:type="dxa"/>
            <w:tcBorders>
              <w:top w:val="nil"/>
              <w:left w:val="nil"/>
              <w:bottom w:val="nil"/>
              <w:right w:val="nil"/>
            </w:tcBorders>
            <w:shd w:val="clear" w:color="auto" w:fill="auto"/>
            <w:noWrap/>
            <w:vAlign w:val="bottom"/>
            <w:hideMark/>
          </w:tcPr>
          <w:p w14:paraId="09C73453" w14:textId="77777777" w:rsidR="00103BA3" w:rsidRPr="00103BA3" w:rsidRDefault="00103BA3" w:rsidP="00103BA3">
            <w:pPr>
              <w:rPr>
                <w:rFonts w:ascii="Times New Roman" w:eastAsia="Times New Roman" w:hAnsi="Times New Roman" w:cs="Times New Roman"/>
                <w:color w:val="000000"/>
              </w:rPr>
            </w:pPr>
            <w:proofErr w:type="spellStart"/>
            <w:proofErr w:type="gramStart"/>
            <w:r w:rsidRPr="00103BA3">
              <w:rPr>
                <w:rFonts w:ascii="Times New Roman" w:eastAsia="Times New Roman" w:hAnsi="Times New Roman" w:cs="Times New Roman"/>
                <w:color w:val="000000"/>
              </w:rPr>
              <w:t>GPP:Temp</w:t>
            </w:r>
            <w:proofErr w:type="spellEnd"/>
            <w:proofErr w:type="gramEnd"/>
          </w:p>
        </w:tc>
        <w:tc>
          <w:tcPr>
            <w:tcW w:w="932" w:type="dxa"/>
            <w:tcBorders>
              <w:top w:val="nil"/>
              <w:left w:val="nil"/>
              <w:bottom w:val="nil"/>
              <w:right w:val="nil"/>
            </w:tcBorders>
            <w:shd w:val="clear" w:color="auto" w:fill="auto"/>
            <w:noWrap/>
            <w:vAlign w:val="bottom"/>
            <w:hideMark/>
          </w:tcPr>
          <w:p w14:paraId="3A2F1903"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-0.40</w:t>
            </w:r>
          </w:p>
        </w:tc>
        <w:tc>
          <w:tcPr>
            <w:tcW w:w="808" w:type="dxa"/>
            <w:tcBorders>
              <w:top w:val="nil"/>
              <w:left w:val="nil"/>
              <w:bottom w:val="nil"/>
              <w:right w:val="nil"/>
            </w:tcBorders>
            <w:shd w:val="clear" w:color="auto" w:fill="auto"/>
            <w:noWrap/>
            <w:vAlign w:val="bottom"/>
            <w:hideMark/>
          </w:tcPr>
          <w:p w14:paraId="3BDF5F28"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-0.71</w:t>
            </w:r>
          </w:p>
        </w:tc>
        <w:tc>
          <w:tcPr>
            <w:tcW w:w="1065" w:type="dxa"/>
            <w:tcBorders>
              <w:top w:val="nil"/>
              <w:left w:val="nil"/>
              <w:bottom w:val="nil"/>
              <w:right w:val="nil"/>
            </w:tcBorders>
            <w:shd w:val="clear" w:color="auto" w:fill="auto"/>
            <w:noWrap/>
            <w:vAlign w:val="bottom"/>
            <w:hideMark/>
          </w:tcPr>
          <w:p w14:paraId="03525DEC"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-0.07</w:t>
            </w:r>
          </w:p>
        </w:tc>
      </w:tr>
      <w:tr w:rsidR="00103BA3" w:rsidRPr="00103BA3" w14:paraId="7ADD3BF6" w14:textId="77777777" w:rsidTr="00103BA3">
        <w:trPr>
          <w:trHeight w:val="288"/>
        </w:trPr>
        <w:tc>
          <w:tcPr>
            <w:tcW w:w="2050" w:type="dxa"/>
            <w:tcBorders>
              <w:top w:val="nil"/>
              <w:left w:val="nil"/>
              <w:bottom w:val="single" w:sz="4" w:space="0" w:color="auto"/>
              <w:right w:val="nil"/>
            </w:tcBorders>
            <w:shd w:val="clear" w:color="auto" w:fill="auto"/>
            <w:noWrap/>
            <w:vAlign w:val="bottom"/>
            <w:hideMark/>
          </w:tcPr>
          <w:p w14:paraId="6B2E7DBF" w14:textId="77777777" w:rsidR="00103BA3" w:rsidRPr="00103BA3" w:rsidRDefault="00103BA3" w:rsidP="00103BA3">
            <w:pPr>
              <w:rPr>
                <w:rFonts w:ascii="Times New Roman" w:eastAsia="Times New Roman" w:hAnsi="Times New Roman" w:cs="Times New Roman"/>
                <w:color w:val="000000"/>
              </w:rPr>
            </w:pPr>
            <w:r w:rsidRPr="00103BA3">
              <w:rPr>
                <w:rFonts w:ascii="Times New Roman" w:eastAsia="Times New Roman" w:hAnsi="Times New Roman" w:cs="Times New Roman"/>
                <w:color w:val="000000"/>
              </w:rPr>
              <w:t> </w:t>
            </w:r>
          </w:p>
        </w:tc>
        <w:tc>
          <w:tcPr>
            <w:tcW w:w="1700" w:type="dxa"/>
            <w:tcBorders>
              <w:top w:val="nil"/>
              <w:left w:val="nil"/>
              <w:bottom w:val="single" w:sz="4" w:space="0" w:color="auto"/>
              <w:right w:val="nil"/>
            </w:tcBorders>
            <w:shd w:val="clear" w:color="auto" w:fill="auto"/>
            <w:noWrap/>
            <w:vAlign w:val="bottom"/>
            <w:hideMark/>
          </w:tcPr>
          <w:p w14:paraId="719AFA57" w14:textId="77777777" w:rsidR="00103BA3" w:rsidRPr="00103BA3" w:rsidRDefault="00103BA3" w:rsidP="00103BA3">
            <w:pPr>
              <w:rPr>
                <w:rFonts w:ascii="Times New Roman" w:eastAsia="Times New Roman" w:hAnsi="Times New Roman" w:cs="Times New Roman"/>
                <w:color w:val="000000"/>
              </w:rPr>
            </w:pPr>
            <w:proofErr w:type="spellStart"/>
            <w:r w:rsidRPr="00103BA3">
              <w:rPr>
                <w:rFonts w:ascii="Times New Roman" w:eastAsia="Times New Roman" w:hAnsi="Times New Roman" w:cs="Times New Roman"/>
                <w:color w:val="000000"/>
              </w:rPr>
              <w:t>sigma_year</w:t>
            </w:r>
            <w:proofErr w:type="spellEnd"/>
          </w:p>
        </w:tc>
        <w:tc>
          <w:tcPr>
            <w:tcW w:w="932" w:type="dxa"/>
            <w:tcBorders>
              <w:top w:val="nil"/>
              <w:left w:val="nil"/>
              <w:bottom w:val="single" w:sz="4" w:space="0" w:color="auto"/>
              <w:right w:val="nil"/>
            </w:tcBorders>
            <w:shd w:val="clear" w:color="auto" w:fill="auto"/>
            <w:noWrap/>
            <w:vAlign w:val="bottom"/>
            <w:hideMark/>
          </w:tcPr>
          <w:p w14:paraId="6182D729"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0.14</w:t>
            </w:r>
          </w:p>
        </w:tc>
        <w:tc>
          <w:tcPr>
            <w:tcW w:w="808" w:type="dxa"/>
            <w:tcBorders>
              <w:top w:val="nil"/>
              <w:left w:val="nil"/>
              <w:bottom w:val="single" w:sz="4" w:space="0" w:color="auto"/>
              <w:right w:val="nil"/>
            </w:tcBorders>
            <w:shd w:val="clear" w:color="auto" w:fill="auto"/>
            <w:noWrap/>
            <w:vAlign w:val="bottom"/>
            <w:hideMark/>
          </w:tcPr>
          <w:p w14:paraId="73852DF6"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0.01</w:t>
            </w:r>
          </w:p>
        </w:tc>
        <w:tc>
          <w:tcPr>
            <w:tcW w:w="1065" w:type="dxa"/>
            <w:tcBorders>
              <w:top w:val="nil"/>
              <w:left w:val="nil"/>
              <w:bottom w:val="single" w:sz="4" w:space="0" w:color="auto"/>
              <w:right w:val="nil"/>
            </w:tcBorders>
            <w:shd w:val="clear" w:color="auto" w:fill="auto"/>
            <w:noWrap/>
            <w:vAlign w:val="bottom"/>
            <w:hideMark/>
          </w:tcPr>
          <w:p w14:paraId="5741300D" w14:textId="77777777" w:rsidR="00103BA3" w:rsidRPr="00103BA3" w:rsidRDefault="00103BA3" w:rsidP="00103BA3">
            <w:pPr>
              <w:jc w:val="center"/>
              <w:rPr>
                <w:rFonts w:ascii="Times New Roman" w:eastAsia="Times New Roman" w:hAnsi="Times New Roman" w:cs="Times New Roman"/>
                <w:color w:val="000000"/>
              </w:rPr>
            </w:pPr>
            <w:r w:rsidRPr="00103BA3">
              <w:rPr>
                <w:rFonts w:ascii="Times New Roman" w:eastAsia="Times New Roman" w:hAnsi="Times New Roman" w:cs="Times New Roman"/>
                <w:color w:val="000000"/>
              </w:rPr>
              <w:t>0.61</w:t>
            </w:r>
          </w:p>
        </w:tc>
      </w:tr>
    </w:tbl>
    <w:p w14:paraId="3C679FC2" w14:textId="1967F51E" w:rsidR="00702284" w:rsidRPr="00B14850" w:rsidRDefault="00103BA3" w:rsidP="00B14850">
      <w:pPr>
        <w:autoSpaceDE w:val="0"/>
        <w:autoSpaceDN w:val="0"/>
        <w:adjustRightInd w:val="0"/>
        <w:spacing w:line="276" w:lineRule="auto"/>
        <w:ind w:firstLine="708"/>
        <w:jc w:val="both"/>
        <w:rPr>
          <w:rFonts w:cstheme="minorHAnsi"/>
          <w:sz w:val="22"/>
          <w:szCs w:val="22"/>
        </w:rPr>
      </w:pPr>
      <w:r>
        <w:rPr>
          <w:rFonts w:cstheme="minorHAnsi"/>
          <w:sz w:val="22"/>
          <w:szCs w:val="22"/>
        </w:rPr>
        <w:fldChar w:fldCharType="end"/>
      </w:r>
    </w:p>
    <w:p w14:paraId="57FA645D" w14:textId="22180593" w:rsidR="00702284" w:rsidRPr="008644C8" w:rsidRDefault="00C77938" w:rsidP="00084B1E">
      <w:pPr>
        <w:autoSpaceDE w:val="0"/>
        <w:autoSpaceDN w:val="0"/>
        <w:adjustRightInd w:val="0"/>
        <w:spacing w:line="360" w:lineRule="auto"/>
        <w:ind w:firstLine="708"/>
        <w:jc w:val="both"/>
        <w:rPr>
          <w:rFonts w:cstheme="minorHAnsi"/>
          <w:sz w:val="22"/>
          <w:szCs w:val="22"/>
        </w:rPr>
      </w:pPr>
      <w:commentRangeStart w:id="100"/>
      <w:r w:rsidRPr="001F0A11">
        <w:rPr>
          <w:rFonts w:cstheme="minorHAnsi"/>
          <w:b/>
          <w:noProof/>
          <w:sz w:val="22"/>
          <w:szCs w:val="22"/>
        </w:rPr>
        <w:lastRenderedPageBreak/>
        <w:drawing>
          <wp:anchor distT="0" distB="0" distL="114300" distR="114300" simplePos="0" relativeHeight="251658240" behindDoc="0" locked="0" layoutInCell="1" allowOverlap="1" wp14:anchorId="0F2F054B" wp14:editId="5FF5FB10">
            <wp:simplePos x="0" y="0"/>
            <wp:positionH relativeFrom="column">
              <wp:posOffset>822263</wp:posOffset>
            </wp:positionH>
            <wp:positionV relativeFrom="paragraph">
              <wp:posOffset>3783</wp:posOffset>
            </wp:positionV>
            <wp:extent cx="3856355" cy="5545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6355" cy="5545455"/>
                    </a:xfrm>
                    <a:prstGeom prst="rect">
                      <a:avLst/>
                    </a:prstGeom>
                  </pic:spPr>
                </pic:pic>
              </a:graphicData>
            </a:graphic>
            <wp14:sizeRelH relativeFrom="margin">
              <wp14:pctWidth>0</wp14:pctWidth>
            </wp14:sizeRelH>
            <wp14:sizeRelV relativeFrom="margin">
              <wp14:pctHeight>0</wp14:pctHeight>
            </wp14:sizeRelV>
          </wp:anchor>
        </w:drawing>
      </w:r>
      <w:commentRangeEnd w:id="100"/>
      <w:r w:rsidR="00095DE4">
        <w:rPr>
          <w:rStyle w:val="CommentReference"/>
        </w:rPr>
        <w:commentReference w:id="100"/>
      </w:r>
    </w:p>
    <w:p w14:paraId="796191F3" w14:textId="35FEF82B" w:rsidR="00702284" w:rsidRPr="008644C8" w:rsidRDefault="00702284" w:rsidP="00084B1E">
      <w:pPr>
        <w:autoSpaceDE w:val="0"/>
        <w:autoSpaceDN w:val="0"/>
        <w:adjustRightInd w:val="0"/>
        <w:spacing w:line="360" w:lineRule="auto"/>
        <w:ind w:firstLine="708"/>
        <w:jc w:val="both"/>
        <w:rPr>
          <w:rFonts w:cstheme="minorHAnsi"/>
          <w:sz w:val="22"/>
          <w:szCs w:val="22"/>
        </w:rPr>
      </w:pPr>
    </w:p>
    <w:p w14:paraId="544EB443" w14:textId="6A66404F" w:rsidR="00702284" w:rsidRPr="008644C8" w:rsidRDefault="00702284" w:rsidP="00084B1E">
      <w:pPr>
        <w:autoSpaceDE w:val="0"/>
        <w:autoSpaceDN w:val="0"/>
        <w:adjustRightInd w:val="0"/>
        <w:spacing w:line="360" w:lineRule="auto"/>
        <w:ind w:firstLine="708"/>
        <w:jc w:val="both"/>
        <w:rPr>
          <w:rFonts w:cstheme="minorHAnsi"/>
          <w:sz w:val="22"/>
          <w:szCs w:val="22"/>
        </w:rPr>
      </w:pPr>
    </w:p>
    <w:p w14:paraId="6FBE0BF6" w14:textId="35E1320D" w:rsidR="00702284" w:rsidRPr="008644C8" w:rsidRDefault="00702284" w:rsidP="00084B1E">
      <w:pPr>
        <w:autoSpaceDE w:val="0"/>
        <w:autoSpaceDN w:val="0"/>
        <w:adjustRightInd w:val="0"/>
        <w:spacing w:line="360" w:lineRule="auto"/>
        <w:ind w:firstLine="708"/>
        <w:jc w:val="both"/>
        <w:rPr>
          <w:rFonts w:cstheme="minorHAnsi"/>
          <w:sz w:val="22"/>
          <w:szCs w:val="22"/>
        </w:rPr>
      </w:pPr>
    </w:p>
    <w:p w14:paraId="1E2DAF36" w14:textId="54AE5329" w:rsidR="00702284" w:rsidRPr="008644C8" w:rsidRDefault="00702284" w:rsidP="00084B1E">
      <w:pPr>
        <w:autoSpaceDE w:val="0"/>
        <w:autoSpaceDN w:val="0"/>
        <w:adjustRightInd w:val="0"/>
        <w:spacing w:line="360" w:lineRule="auto"/>
        <w:ind w:firstLine="708"/>
        <w:jc w:val="both"/>
        <w:rPr>
          <w:rFonts w:cstheme="minorHAnsi"/>
          <w:sz w:val="22"/>
          <w:szCs w:val="22"/>
        </w:rPr>
      </w:pPr>
    </w:p>
    <w:p w14:paraId="37FF1FBA" w14:textId="50434402" w:rsidR="00C77938" w:rsidRDefault="00C77938" w:rsidP="00C77938">
      <w:pPr>
        <w:autoSpaceDE w:val="0"/>
        <w:autoSpaceDN w:val="0"/>
        <w:adjustRightInd w:val="0"/>
        <w:jc w:val="both"/>
        <w:rPr>
          <w:rFonts w:cstheme="minorHAnsi"/>
          <w:b/>
          <w:sz w:val="18"/>
          <w:szCs w:val="18"/>
        </w:rPr>
      </w:pPr>
    </w:p>
    <w:p w14:paraId="75E68172" w14:textId="77777777" w:rsidR="00C77938" w:rsidRDefault="00C77938" w:rsidP="00C77938">
      <w:pPr>
        <w:autoSpaceDE w:val="0"/>
        <w:autoSpaceDN w:val="0"/>
        <w:adjustRightInd w:val="0"/>
        <w:jc w:val="both"/>
        <w:rPr>
          <w:rFonts w:cstheme="minorHAnsi"/>
          <w:b/>
          <w:sz w:val="18"/>
          <w:szCs w:val="18"/>
        </w:rPr>
      </w:pPr>
    </w:p>
    <w:p w14:paraId="6688B5D6" w14:textId="7C229A1B" w:rsidR="00C77938" w:rsidRDefault="00C77938" w:rsidP="00C77938">
      <w:pPr>
        <w:autoSpaceDE w:val="0"/>
        <w:autoSpaceDN w:val="0"/>
        <w:adjustRightInd w:val="0"/>
        <w:jc w:val="both"/>
        <w:rPr>
          <w:rFonts w:cstheme="minorHAnsi"/>
          <w:b/>
          <w:sz w:val="18"/>
          <w:szCs w:val="18"/>
        </w:rPr>
      </w:pPr>
    </w:p>
    <w:p w14:paraId="5A3A054E" w14:textId="77777777" w:rsidR="00C77938" w:rsidRDefault="00C77938" w:rsidP="00C77938">
      <w:pPr>
        <w:autoSpaceDE w:val="0"/>
        <w:autoSpaceDN w:val="0"/>
        <w:adjustRightInd w:val="0"/>
        <w:jc w:val="both"/>
        <w:rPr>
          <w:rFonts w:cstheme="minorHAnsi"/>
          <w:b/>
          <w:sz w:val="18"/>
          <w:szCs w:val="18"/>
        </w:rPr>
      </w:pPr>
    </w:p>
    <w:p w14:paraId="021443DD" w14:textId="77777777" w:rsidR="00C77938" w:rsidRDefault="00C77938" w:rsidP="00C77938">
      <w:pPr>
        <w:autoSpaceDE w:val="0"/>
        <w:autoSpaceDN w:val="0"/>
        <w:adjustRightInd w:val="0"/>
        <w:jc w:val="both"/>
        <w:rPr>
          <w:rFonts w:cstheme="minorHAnsi"/>
          <w:b/>
          <w:sz w:val="18"/>
          <w:szCs w:val="18"/>
        </w:rPr>
      </w:pPr>
    </w:p>
    <w:p w14:paraId="5EACF610" w14:textId="77777777" w:rsidR="00C77938" w:rsidRDefault="00C77938" w:rsidP="00C77938">
      <w:pPr>
        <w:autoSpaceDE w:val="0"/>
        <w:autoSpaceDN w:val="0"/>
        <w:adjustRightInd w:val="0"/>
        <w:jc w:val="both"/>
        <w:rPr>
          <w:rFonts w:cstheme="minorHAnsi"/>
          <w:b/>
          <w:sz w:val="18"/>
          <w:szCs w:val="18"/>
        </w:rPr>
      </w:pPr>
    </w:p>
    <w:p w14:paraId="4432C450" w14:textId="77777777" w:rsidR="00C77938" w:rsidRDefault="00C77938" w:rsidP="00C77938">
      <w:pPr>
        <w:autoSpaceDE w:val="0"/>
        <w:autoSpaceDN w:val="0"/>
        <w:adjustRightInd w:val="0"/>
        <w:jc w:val="both"/>
        <w:rPr>
          <w:rFonts w:cstheme="minorHAnsi"/>
          <w:b/>
          <w:sz w:val="18"/>
          <w:szCs w:val="18"/>
        </w:rPr>
      </w:pPr>
    </w:p>
    <w:p w14:paraId="682C9332" w14:textId="77777777" w:rsidR="00C77938" w:rsidRDefault="00C77938" w:rsidP="00C77938">
      <w:pPr>
        <w:autoSpaceDE w:val="0"/>
        <w:autoSpaceDN w:val="0"/>
        <w:adjustRightInd w:val="0"/>
        <w:jc w:val="both"/>
        <w:rPr>
          <w:rFonts w:cstheme="minorHAnsi"/>
          <w:b/>
          <w:sz w:val="18"/>
          <w:szCs w:val="18"/>
        </w:rPr>
      </w:pPr>
    </w:p>
    <w:p w14:paraId="5B4E89C3" w14:textId="77777777" w:rsidR="00C77938" w:rsidRDefault="00C77938" w:rsidP="00C77938">
      <w:pPr>
        <w:autoSpaceDE w:val="0"/>
        <w:autoSpaceDN w:val="0"/>
        <w:adjustRightInd w:val="0"/>
        <w:jc w:val="both"/>
        <w:rPr>
          <w:rFonts w:cstheme="minorHAnsi"/>
          <w:b/>
          <w:sz w:val="18"/>
          <w:szCs w:val="18"/>
        </w:rPr>
      </w:pPr>
    </w:p>
    <w:p w14:paraId="1B431BE0" w14:textId="77777777" w:rsidR="00C77938" w:rsidRDefault="00C77938" w:rsidP="00C77938">
      <w:pPr>
        <w:autoSpaceDE w:val="0"/>
        <w:autoSpaceDN w:val="0"/>
        <w:adjustRightInd w:val="0"/>
        <w:jc w:val="both"/>
        <w:rPr>
          <w:rFonts w:cstheme="minorHAnsi"/>
          <w:b/>
          <w:sz w:val="18"/>
          <w:szCs w:val="18"/>
        </w:rPr>
      </w:pPr>
    </w:p>
    <w:p w14:paraId="747EF827" w14:textId="77777777" w:rsidR="00C77938" w:rsidRDefault="00C77938" w:rsidP="00C77938">
      <w:pPr>
        <w:autoSpaceDE w:val="0"/>
        <w:autoSpaceDN w:val="0"/>
        <w:adjustRightInd w:val="0"/>
        <w:jc w:val="both"/>
        <w:rPr>
          <w:rFonts w:cstheme="minorHAnsi"/>
          <w:b/>
          <w:sz w:val="18"/>
          <w:szCs w:val="18"/>
        </w:rPr>
      </w:pPr>
    </w:p>
    <w:p w14:paraId="77F4D377" w14:textId="77777777" w:rsidR="00C77938" w:rsidRDefault="00C77938" w:rsidP="00C77938">
      <w:pPr>
        <w:autoSpaceDE w:val="0"/>
        <w:autoSpaceDN w:val="0"/>
        <w:adjustRightInd w:val="0"/>
        <w:jc w:val="both"/>
        <w:rPr>
          <w:rFonts w:cstheme="minorHAnsi"/>
          <w:b/>
          <w:sz w:val="18"/>
          <w:szCs w:val="18"/>
        </w:rPr>
      </w:pPr>
    </w:p>
    <w:p w14:paraId="63B62E3E" w14:textId="77777777" w:rsidR="00C77938" w:rsidRDefault="00C77938" w:rsidP="00C77938">
      <w:pPr>
        <w:autoSpaceDE w:val="0"/>
        <w:autoSpaceDN w:val="0"/>
        <w:adjustRightInd w:val="0"/>
        <w:jc w:val="both"/>
        <w:rPr>
          <w:rFonts w:cstheme="minorHAnsi"/>
          <w:b/>
          <w:sz w:val="18"/>
          <w:szCs w:val="18"/>
        </w:rPr>
      </w:pPr>
    </w:p>
    <w:p w14:paraId="57D70F72" w14:textId="77777777" w:rsidR="00C77938" w:rsidRDefault="00C77938" w:rsidP="00C77938">
      <w:pPr>
        <w:autoSpaceDE w:val="0"/>
        <w:autoSpaceDN w:val="0"/>
        <w:adjustRightInd w:val="0"/>
        <w:jc w:val="both"/>
        <w:rPr>
          <w:rFonts w:cstheme="minorHAnsi"/>
          <w:b/>
          <w:sz w:val="18"/>
          <w:szCs w:val="18"/>
        </w:rPr>
      </w:pPr>
    </w:p>
    <w:p w14:paraId="5926DDB3" w14:textId="77777777" w:rsidR="00C77938" w:rsidRDefault="00C77938" w:rsidP="00C77938">
      <w:pPr>
        <w:autoSpaceDE w:val="0"/>
        <w:autoSpaceDN w:val="0"/>
        <w:adjustRightInd w:val="0"/>
        <w:jc w:val="both"/>
        <w:rPr>
          <w:rFonts w:cstheme="minorHAnsi"/>
          <w:b/>
          <w:sz w:val="18"/>
          <w:szCs w:val="18"/>
        </w:rPr>
      </w:pPr>
    </w:p>
    <w:p w14:paraId="74556312" w14:textId="77777777" w:rsidR="00C77938" w:rsidRDefault="00C77938" w:rsidP="00C77938">
      <w:pPr>
        <w:autoSpaceDE w:val="0"/>
        <w:autoSpaceDN w:val="0"/>
        <w:adjustRightInd w:val="0"/>
        <w:jc w:val="both"/>
        <w:rPr>
          <w:rFonts w:cstheme="minorHAnsi"/>
          <w:b/>
          <w:sz w:val="18"/>
          <w:szCs w:val="18"/>
        </w:rPr>
      </w:pPr>
    </w:p>
    <w:p w14:paraId="000F0AEF" w14:textId="77777777" w:rsidR="00C77938" w:rsidRDefault="00C77938" w:rsidP="00C77938">
      <w:pPr>
        <w:autoSpaceDE w:val="0"/>
        <w:autoSpaceDN w:val="0"/>
        <w:adjustRightInd w:val="0"/>
        <w:jc w:val="both"/>
        <w:rPr>
          <w:rFonts w:cstheme="minorHAnsi"/>
          <w:b/>
          <w:sz w:val="18"/>
          <w:szCs w:val="18"/>
        </w:rPr>
      </w:pPr>
    </w:p>
    <w:p w14:paraId="49F19B9F" w14:textId="77777777" w:rsidR="00C77938" w:rsidRDefault="00C77938" w:rsidP="00C77938">
      <w:pPr>
        <w:autoSpaceDE w:val="0"/>
        <w:autoSpaceDN w:val="0"/>
        <w:adjustRightInd w:val="0"/>
        <w:jc w:val="both"/>
        <w:rPr>
          <w:rFonts w:cstheme="minorHAnsi"/>
          <w:b/>
          <w:sz w:val="18"/>
          <w:szCs w:val="18"/>
        </w:rPr>
      </w:pPr>
    </w:p>
    <w:p w14:paraId="7DDBBF61" w14:textId="77777777" w:rsidR="00C77938" w:rsidRDefault="00C77938" w:rsidP="00C77938">
      <w:pPr>
        <w:autoSpaceDE w:val="0"/>
        <w:autoSpaceDN w:val="0"/>
        <w:adjustRightInd w:val="0"/>
        <w:jc w:val="both"/>
        <w:rPr>
          <w:rFonts w:cstheme="minorHAnsi"/>
          <w:b/>
          <w:sz w:val="18"/>
          <w:szCs w:val="18"/>
        </w:rPr>
      </w:pPr>
    </w:p>
    <w:p w14:paraId="1817A75A" w14:textId="77777777" w:rsidR="00C77938" w:rsidRDefault="00C77938" w:rsidP="00C77938">
      <w:pPr>
        <w:autoSpaceDE w:val="0"/>
        <w:autoSpaceDN w:val="0"/>
        <w:adjustRightInd w:val="0"/>
        <w:jc w:val="both"/>
        <w:rPr>
          <w:rFonts w:cstheme="minorHAnsi"/>
          <w:b/>
          <w:sz w:val="18"/>
          <w:szCs w:val="18"/>
        </w:rPr>
      </w:pPr>
    </w:p>
    <w:p w14:paraId="50E47509" w14:textId="77777777" w:rsidR="00C77938" w:rsidRDefault="00C77938" w:rsidP="00C77938">
      <w:pPr>
        <w:autoSpaceDE w:val="0"/>
        <w:autoSpaceDN w:val="0"/>
        <w:adjustRightInd w:val="0"/>
        <w:jc w:val="both"/>
        <w:rPr>
          <w:rFonts w:cstheme="minorHAnsi"/>
          <w:b/>
          <w:sz w:val="18"/>
          <w:szCs w:val="18"/>
        </w:rPr>
      </w:pPr>
    </w:p>
    <w:p w14:paraId="036FA924" w14:textId="77777777" w:rsidR="00C77938" w:rsidRDefault="00C77938" w:rsidP="00C77938">
      <w:pPr>
        <w:autoSpaceDE w:val="0"/>
        <w:autoSpaceDN w:val="0"/>
        <w:adjustRightInd w:val="0"/>
        <w:jc w:val="both"/>
        <w:rPr>
          <w:rFonts w:cstheme="minorHAnsi"/>
          <w:b/>
          <w:sz w:val="18"/>
          <w:szCs w:val="18"/>
        </w:rPr>
      </w:pPr>
    </w:p>
    <w:p w14:paraId="5A117E1E" w14:textId="77777777" w:rsidR="00C77938" w:rsidRDefault="00C77938" w:rsidP="00C77938">
      <w:pPr>
        <w:autoSpaceDE w:val="0"/>
        <w:autoSpaceDN w:val="0"/>
        <w:adjustRightInd w:val="0"/>
        <w:jc w:val="both"/>
        <w:rPr>
          <w:rFonts w:cstheme="minorHAnsi"/>
          <w:b/>
          <w:sz w:val="18"/>
          <w:szCs w:val="18"/>
        </w:rPr>
      </w:pPr>
    </w:p>
    <w:p w14:paraId="2A78659B" w14:textId="77777777" w:rsidR="00C77938" w:rsidRDefault="00C77938" w:rsidP="00C77938">
      <w:pPr>
        <w:autoSpaceDE w:val="0"/>
        <w:autoSpaceDN w:val="0"/>
        <w:adjustRightInd w:val="0"/>
        <w:jc w:val="both"/>
        <w:rPr>
          <w:rFonts w:cstheme="minorHAnsi"/>
          <w:b/>
          <w:sz w:val="18"/>
          <w:szCs w:val="18"/>
        </w:rPr>
      </w:pPr>
    </w:p>
    <w:p w14:paraId="6547369E" w14:textId="77777777" w:rsidR="00C77938" w:rsidRDefault="00C77938" w:rsidP="00C77938">
      <w:pPr>
        <w:autoSpaceDE w:val="0"/>
        <w:autoSpaceDN w:val="0"/>
        <w:adjustRightInd w:val="0"/>
        <w:jc w:val="both"/>
        <w:rPr>
          <w:rFonts w:cstheme="minorHAnsi"/>
          <w:b/>
          <w:sz w:val="18"/>
          <w:szCs w:val="18"/>
        </w:rPr>
      </w:pPr>
    </w:p>
    <w:p w14:paraId="472C0FD0" w14:textId="77777777" w:rsidR="00C77938" w:rsidRDefault="00C77938" w:rsidP="00C77938">
      <w:pPr>
        <w:autoSpaceDE w:val="0"/>
        <w:autoSpaceDN w:val="0"/>
        <w:adjustRightInd w:val="0"/>
        <w:jc w:val="both"/>
        <w:rPr>
          <w:rFonts w:cstheme="minorHAnsi"/>
          <w:b/>
          <w:sz w:val="18"/>
          <w:szCs w:val="18"/>
        </w:rPr>
      </w:pPr>
    </w:p>
    <w:p w14:paraId="1BBF61E3" w14:textId="77777777" w:rsidR="00C77938" w:rsidRDefault="00C77938" w:rsidP="00C77938">
      <w:pPr>
        <w:autoSpaceDE w:val="0"/>
        <w:autoSpaceDN w:val="0"/>
        <w:adjustRightInd w:val="0"/>
        <w:jc w:val="both"/>
        <w:rPr>
          <w:rFonts w:cstheme="minorHAnsi"/>
          <w:b/>
          <w:sz w:val="18"/>
          <w:szCs w:val="18"/>
        </w:rPr>
      </w:pPr>
    </w:p>
    <w:p w14:paraId="5EE2CE35" w14:textId="77777777" w:rsidR="00C77938" w:rsidRDefault="00C77938" w:rsidP="00C77938">
      <w:pPr>
        <w:autoSpaceDE w:val="0"/>
        <w:autoSpaceDN w:val="0"/>
        <w:adjustRightInd w:val="0"/>
        <w:jc w:val="both"/>
        <w:rPr>
          <w:rFonts w:cstheme="minorHAnsi"/>
          <w:b/>
          <w:sz w:val="18"/>
          <w:szCs w:val="18"/>
        </w:rPr>
      </w:pPr>
    </w:p>
    <w:p w14:paraId="3039B5BB" w14:textId="77777777" w:rsidR="00C77938" w:rsidRDefault="00C77938" w:rsidP="00C77938">
      <w:pPr>
        <w:autoSpaceDE w:val="0"/>
        <w:autoSpaceDN w:val="0"/>
        <w:adjustRightInd w:val="0"/>
        <w:jc w:val="both"/>
        <w:rPr>
          <w:rFonts w:cstheme="minorHAnsi"/>
          <w:b/>
          <w:sz w:val="18"/>
          <w:szCs w:val="18"/>
        </w:rPr>
      </w:pPr>
    </w:p>
    <w:p w14:paraId="0B8C6EEF" w14:textId="77777777" w:rsidR="00C77938" w:rsidRPr="00B14850" w:rsidRDefault="00C77938" w:rsidP="00B14850">
      <w:pPr>
        <w:autoSpaceDE w:val="0"/>
        <w:autoSpaceDN w:val="0"/>
        <w:adjustRightInd w:val="0"/>
        <w:spacing w:line="276" w:lineRule="auto"/>
        <w:jc w:val="both"/>
        <w:rPr>
          <w:rFonts w:ascii="Times New Roman" w:hAnsi="Times New Roman" w:cs="Times New Roman"/>
          <w:b/>
          <w:sz w:val="18"/>
          <w:szCs w:val="18"/>
        </w:rPr>
      </w:pPr>
    </w:p>
    <w:p w14:paraId="01FC144D" w14:textId="77777777" w:rsidR="00C77938" w:rsidRPr="00B14850" w:rsidRDefault="00C77938" w:rsidP="00B14850">
      <w:pPr>
        <w:autoSpaceDE w:val="0"/>
        <w:autoSpaceDN w:val="0"/>
        <w:adjustRightInd w:val="0"/>
        <w:spacing w:line="276" w:lineRule="auto"/>
        <w:jc w:val="both"/>
        <w:rPr>
          <w:rFonts w:ascii="Times New Roman" w:hAnsi="Times New Roman" w:cs="Times New Roman"/>
          <w:b/>
          <w:sz w:val="18"/>
          <w:szCs w:val="18"/>
        </w:rPr>
      </w:pPr>
    </w:p>
    <w:p w14:paraId="500F3796" w14:textId="3863461D" w:rsidR="00C77938" w:rsidRPr="00B14850" w:rsidRDefault="007A4398" w:rsidP="00B14850">
      <w:pPr>
        <w:autoSpaceDE w:val="0"/>
        <w:autoSpaceDN w:val="0"/>
        <w:adjustRightInd w:val="0"/>
        <w:spacing w:line="276" w:lineRule="auto"/>
        <w:jc w:val="both"/>
        <w:rPr>
          <w:rFonts w:ascii="Times New Roman" w:hAnsi="Times New Roman" w:cs="Times New Roman"/>
          <w:sz w:val="18"/>
          <w:szCs w:val="18"/>
        </w:rPr>
      </w:pPr>
      <w:r w:rsidRPr="00B14850">
        <w:rPr>
          <w:rFonts w:ascii="Times New Roman" w:hAnsi="Times New Roman" w:cs="Times New Roman"/>
          <w:b/>
          <w:sz w:val="18"/>
          <w:szCs w:val="18"/>
        </w:rPr>
        <w:t xml:space="preserve">Figure 1 </w:t>
      </w:r>
      <w:r w:rsidR="001F0A11" w:rsidRPr="00B14850">
        <w:rPr>
          <w:rFonts w:ascii="Times New Roman" w:hAnsi="Times New Roman" w:cs="Times New Roman"/>
          <w:b/>
          <w:sz w:val="18"/>
          <w:szCs w:val="18"/>
        </w:rPr>
        <w:t>–</w:t>
      </w:r>
      <w:r w:rsidRPr="00B14850">
        <w:rPr>
          <w:rFonts w:ascii="Times New Roman" w:hAnsi="Times New Roman" w:cs="Times New Roman"/>
          <w:b/>
          <w:sz w:val="18"/>
          <w:szCs w:val="18"/>
        </w:rPr>
        <w:t xml:space="preserve"> </w:t>
      </w:r>
      <w:r w:rsidR="001F0A11" w:rsidRPr="00B14850">
        <w:rPr>
          <w:rFonts w:ascii="Times New Roman" w:hAnsi="Times New Roman" w:cs="Times New Roman"/>
          <w:b/>
          <w:sz w:val="18"/>
          <w:szCs w:val="18"/>
        </w:rPr>
        <w:t>(a)</w:t>
      </w:r>
      <w:r w:rsidR="001F0A11" w:rsidRPr="00B14850">
        <w:rPr>
          <w:rFonts w:ascii="Times New Roman" w:hAnsi="Times New Roman" w:cs="Times New Roman"/>
          <w:sz w:val="18"/>
          <w:szCs w:val="18"/>
        </w:rPr>
        <w:t xml:space="preserve"> </w:t>
      </w:r>
      <w:r w:rsidRPr="00B14850">
        <w:rPr>
          <w:rFonts w:ascii="Times New Roman" w:hAnsi="Times New Roman" w:cs="Times New Roman"/>
          <w:sz w:val="18"/>
          <w:szCs w:val="18"/>
        </w:rPr>
        <w:t xml:space="preserve">The theoretical basis for </w:t>
      </w:r>
      <w:r w:rsidR="00AE742D" w:rsidRPr="00B14850">
        <w:rPr>
          <w:rFonts w:ascii="Times New Roman" w:hAnsi="Times New Roman" w:cs="Times New Roman"/>
          <w:sz w:val="18"/>
          <w:szCs w:val="18"/>
        </w:rPr>
        <w:t>ISD</w:t>
      </w:r>
      <w:r w:rsidRPr="00B14850">
        <w:rPr>
          <w:rFonts w:ascii="Times New Roman" w:hAnsi="Times New Roman" w:cs="Times New Roman"/>
          <w:sz w:val="18"/>
          <w:szCs w:val="18"/>
        </w:rPr>
        <w:t xml:space="preserve"> scaling in ecosystems is underpinned by a number of fundamental “rules” in ecology. First, all organisms take in, transform, and expend energy through metabolic processes. The rate of metabolism is intimately linked to organism size and can be described by the </w:t>
      </w:r>
      <w:r w:rsidR="00AE742D" w:rsidRPr="00B14850">
        <w:rPr>
          <w:rFonts w:ascii="Times New Roman" w:hAnsi="Times New Roman" w:cs="Times New Roman"/>
          <w:sz w:val="18"/>
          <w:szCs w:val="18"/>
        </w:rPr>
        <w:t xml:space="preserve">equation (i) </w:t>
      </w:r>
      <w:r w:rsidRPr="00B14850">
        <w:rPr>
          <w:rFonts w:ascii="Times New Roman" w:hAnsi="Times New Roman" w:cs="Times New Roman"/>
          <w:sz w:val="18"/>
          <w:szCs w:val="18"/>
        </w:rPr>
        <w:t xml:space="preserve">where, I </w:t>
      </w:r>
      <w:proofErr w:type="gramStart"/>
      <w:r w:rsidRPr="00B14850">
        <w:rPr>
          <w:rFonts w:ascii="Times New Roman" w:hAnsi="Times New Roman" w:cs="Times New Roman"/>
          <w:sz w:val="18"/>
          <w:szCs w:val="18"/>
        </w:rPr>
        <w:t>is</w:t>
      </w:r>
      <w:proofErr w:type="gramEnd"/>
      <w:r w:rsidRPr="00B14850">
        <w:rPr>
          <w:rFonts w:ascii="Times New Roman" w:hAnsi="Times New Roman" w:cs="Times New Roman"/>
          <w:sz w:val="18"/>
          <w:szCs w:val="18"/>
        </w:rPr>
        <w:t xml:space="preserve"> individual metabolic rate, </w:t>
      </w:r>
      <w:r w:rsidRPr="00B14850">
        <w:rPr>
          <w:rFonts w:ascii="Cambria Math" w:hAnsi="Cambria Math" w:cs="Cambria Math"/>
          <w:sz w:val="18"/>
          <w:szCs w:val="18"/>
        </w:rPr>
        <w:t>𝑖</w:t>
      </w:r>
      <w:r w:rsidRPr="00B14850">
        <w:rPr>
          <w:rFonts w:ascii="Times New Roman" w:hAnsi="Times New Roman" w:cs="Times New Roman"/>
          <w:sz w:val="18"/>
          <w:szCs w:val="18"/>
          <w:vertAlign w:val="subscript"/>
        </w:rPr>
        <w:t>0</w:t>
      </w:r>
      <w:r w:rsidRPr="00B14850">
        <w:rPr>
          <w:rFonts w:ascii="Times New Roman" w:hAnsi="Times New Roman" w:cs="Times New Roman"/>
          <w:sz w:val="18"/>
          <w:szCs w:val="18"/>
        </w:rPr>
        <w:t xml:space="preserve"> is a body size independent normalization constant, M is individual body mass, and </w:t>
      </w:r>
      <w:r w:rsidRPr="00B14850">
        <w:rPr>
          <w:rFonts w:ascii="Cambria Math" w:hAnsi="Cambria Math" w:cs="Cambria Math"/>
          <w:sz w:val="18"/>
          <w:szCs w:val="18"/>
        </w:rPr>
        <w:t>𝑏</w:t>
      </w:r>
      <w:r w:rsidRPr="00B14850">
        <w:rPr>
          <w:rFonts w:ascii="Times New Roman" w:hAnsi="Times New Roman" w:cs="Times New Roman"/>
          <w:sz w:val="18"/>
          <w:szCs w:val="18"/>
        </w:rPr>
        <w:t xml:space="preserve"> is an allometric exponent, often ~0.75</w:t>
      </w:r>
      <w:r w:rsidR="00AE742D" w:rsidRPr="00B14850">
        <w:rPr>
          <w:rFonts w:ascii="Times New Roman" w:hAnsi="Times New Roman" w:cs="Times New Roman"/>
          <w:sz w:val="18"/>
          <w:szCs w:val="18"/>
        </w:rPr>
        <w:t>)</w:t>
      </w:r>
      <w:r w:rsidRPr="00B14850">
        <w:rPr>
          <w:rFonts w:ascii="Times New Roman" w:hAnsi="Times New Roman" w:cs="Times New Roman"/>
          <w:sz w:val="18"/>
          <w:szCs w:val="18"/>
        </w:rPr>
        <w:t>.</w:t>
      </w:r>
      <w:r w:rsidR="00AE742D" w:rsidRPr="00B14850">
        <w:rPr>
          <w:rFonts w:ascii="Times New Roman" w:hAnsi="Times New Roman" w:cs="Times New Roman"/>
          <w:sz w:val="18"/>
          <w:szCs w:val="18"/>
        </w:rPr>
        <w:t xml:space="preserve"> Inserting</w:t>
      </w:r>
      <w:r w:rsidRPr="00B14850">
        <w:rPr>
          <w:rFonts w:ascii="Times New Roman" w:hAnsi="Times New Roman" w:cs="Times New Roman"/>
          <w:sz w:val="18"/>
          <w:szCs w:val="18"/>
        </w:rPr>
        <w:t xml:space="preserve"> temperature by scaling its effect on subcellular kinetics to individual metabolism, through the inclusion of an Arrhenius relationship, whereby the initial  description of </w:t>
      </w:r>
      <w:r w:rsidRPr="00B14850">
        <w:rPr>
          <w:rFonts w:ascii="Cambria Math" w:hAnsi="Cambria Math" w:cs="Cambria Math"/>
          <w:sz w:val="18"/>
          <w:szCs w:val="18"/>
        </w:rPr>
        <w:t>𝐼</w:t>
      </w:r>
      <w:r w:rsidRPr="00B14850">
        <w:rPr>
          <w:rFonts w:ascii="Times New Roman" w:hAnsi="Times New Roman" w:cs="Times New Roman"/>
          <w:sz w:val="18"/>
          <w:szCs w:val="18"/>
        </w:rPr>
        <w:t xml:space="preserve"> is modified to</w:t>
      </w:r>
      <w:r w:rsidR="00AE742D" w:rsidRPr="00B14850">
        <w:rPr>
          <w:rFonts w:ascii="Times New Roman" w:hAnsi="Times New Roman" w:cs="Times New Roman"/>
          <w:sz w:val="18"/>
          <w:szCs w:val="18"/>
        </w:rPr>
        <w:t xml:space="preserve"> equation (ii)</w:t>
      </w:r>
      <w:r w:rsidRPr="00B14850">
        <w:rPr>
          <w:rFonts w:ascii="Times New Roman" w:hAnsi="Times New Roman" w:cs="Times New Roman"/>
          <w:sz w:val="18"/>
          <w:szCs w:val="18"/>
        </w:rPr>
        <w:t xml:space="preserve"> here, </w:t>
      </w:r>
      <w:r w:rsidRPr="00B14850">
        <w:rPr>
          <w:rFonts w:ascii="Cambria Math" w:hAnsi="Cambria Math" w:cs="Cambria Math"/>
          <w:sz w:val="18"/>
          <w:szCs w:val="18"/>
        </w:rPr>
        <w:t>𝑖</w:t>
      </w:r>
      <w:r w:rsidRPr="00B14850">
        <w:rPr>
          <w:rFonts w:ascii="Times New Roman" w:hAnsi="Times New Roman" w:cs="Times New Roman"/>
          <w:sz w:val="18"/>
          <w:szCs w:val="18"/>
          <w:vertAlign w:val="subscript"/>
        </w:rPr>
        <w:t>0</w:t>
      </w:r>
      <w:r w:rsidRPr="00B14850">
        <w:rPr>
          <w:rFonts w:ascii="Times New Roman" w:hAnsi="Times New Roman" w:cs="Times New Roman"/>
          <w:sz w:val="18"/>
          <w:szCs w:val="18"/>
        </w:rPr>
        <w:t xml:space="preserve"> is a body size and temperature independent normalization constant, </w:t>
      </w:r>
      <w:r w:rsidRPr="00B14850">
        <w:rPr>
          <w:rFonts w:ascii="Cambria Math" w:hAnsi="Cambria Math" w:cs="Cambria Math"/>
          <w:sz w:val="18"/>
          <w:szCs w:val="18"/>
        </w:rPr>
        <w:t>𝐸</w:t>
      </w:r>
      <w:r w:rsidRPr="00B14850">
        <w:rPr>
          <w:rFonts w:ascii="Times New Roman" w:hAnsi="Times New Roman" w:cs="Times New Roman"/>
          <w:sz w:val="18"/>
          <w:szCs w:val="18"/>
        </w:rPr>
        <w:t xml:space="preserve"> is the activation  energy of the metabolic process (usually 0.6 - 0.7 for heterotrophic metabolism), </w:t>
      </w:r>
      <w:r w:rsidRPr="00B14850">
        <w:rPr>
          <w:rFonts w:ascii="Cambria Math" w:hAnsi="Cambria Math" w:cs="Cambria Math"/>
          <w:sz w:val="18"/>
          <w:szCs w:val="18"/>
        </w:rPr>
        <w:t>𝐾</w:t>
      </w:r>
      <w:r w:rsidRPr="00B14850">
        <w:rPr>
          <w:rFonts w:ascii="Times New Roman" w:hAnsi="Times New Roman" w:cs="Times New Roman"/>
          <w:sz w:val="18"/>
          <w:szCs w:val="18"/>
        </w:rPr>
        <w:t xml:space="preserve"> is Boltzmann’s constant, and </w:t>
      </w:r>
      <w:r w:rsidRPr="00B14850">
        <w:rPr>
          <w:rFonts w:ascii="Cambria Math" w:hAnsi="Cambria Math" w:cs="Cambria Math"/>
          <w:sz w:val="18"/>
          <w:szCs w:val="18"/>
        </w:rPr>
        <w:t>𝑇</w:t>
      </w:r>
      <w:r w:rsidRPr="00B14850">
        <w:rPr>
          <w:rFonts w:ascii="Times New Roman" w:hAnsi="Times New Roman" w:cs="Times New Roman"/>
          <w:sz w:val="18"/>
          <w:szCs w:val="18"/>
        </w:rPr>
        <w:t xml:space="preserve"> is absolute temperature in Kelvin.</w:t>
      </w:r>
      <w:r w:rsidR="00AE742D" w:rsidRPr="00B14850">
        <w:rPr>
          <w:rFonts w:ascii="Times New Roman" w:hAnsi="Times New Roman" w:cs="Times New Roman"/>
          <w:sz w:val="18"/>
          <w:szCs w:val="18"/>
        </w:rPr>
        <w:t xml:space="preserve"> </w:t>
      </w:r>
      <w:r w:rsidR="001F0A11" w:rsidRPr="00B14850">
        <w:rPr>
          <w:rFonts w:ascii="Times New Roman" w:hAnsi="Times New Roman" w:cs="Times New Roman"/>
          <w:sz w:val="18"/>
          <w:szCs w:val="18"/>
        </w:rPr>
        <w:t>Furthermore</w:t>
      </w:r>
      <w:r w:rsidRPr="00B14850">
        <w:rPr>
          <w:rFonts w:ascii="Times New Roman" w:hAnsi="Times New Roman" w:cs="Times New Roman"/>
          <w:sz w:val="18"/>
          <w:szCs w:val="18"/>
        </w:rPr>
        <w:t xml:space="preserve">, a finite amount of energy can support many small, cool individuals or fewer large, warm individuals because energy use per individual is higher for larger or warmer organisms. As such, it is predicted that the carrying capacity, </w:t>
      </w:r>
      <w:r w:rsidRPr="00B14850">
        <w:rPr>
          <w:rFonts w:ascii="Cambria Math" w:hAnsi="Cambria Math" w:cs="Cambria Math"/>
          <w:sz w:val="18"/>
          <w:szCs w:val="18"/>
        </w:rPr>
        <w:t>𝐾</w:t>
      </w:r>
      <w:r w:rsidRPr="00B14850">
        <w:rPr>
          <w:rFonts w:ascii="Times New Roman" w:hAnsi="Times New Roman" w:cs="Times New Roman"/>
          <w:sz w:val="18"/>
          <w:szCs w:val="18"/>
        </w:rPr>
        <w:t>, given a supply of resources, [</w:t>
      </w:r>
      <w:r w:rsidRPr="00B14850">
        <w:rPr>
          <w:rFonts w:ascii="Cambria Math" w:hAnsi="Cambria Math" w:cs="Cambria Math"/>
          <w:sz w:val="18"/>
          <w:szCs w:val="18"/>
        </w:rPr>
        <w:t>𝑅</w:t>
      </w:r>
      <w:r w:rsidRPr="00B14850">
        <w:rPr>
          <w:rFonts w:ascii="Times New Roman" w:hAnsi="Times New Roman" w:cs="Times New Roman"/>
          <w:sz w:val="18"/>
          <w:szCs w:val="18"/>
        </w:rPr>
        <w:t>], decreases with body size and temperature in an equal and opposite pattern as individual metabolic rate</w:t>
      </w:r>
      <w:r w:rsidR="00AE742D" w:rsidRPr="00B14850">
        <w:rPr>
          <w:rFonts w:ascii="Times New Roman" w:hAnsi="Times New Roman" w:cs="Times New Roman"/>
          <w:sz w:val="18"/>
          <w:szCs w:val="18"/>
        </w:rPr>
        <w:t xml:space="preserve"> shown in e</w:t>
      </w:r>
      <w:r w:rsidRPr="00B14850">
        <w:rPr>
          <w:rFonts w:ascii="Times New Roman" w:hAnsi="Times New Roman" w:cs="Times New Roman"/>
          <w:sz w:val="18"/>
          <w:szCs w:val="18"/>
        </w:rPr>
        <w:t xml:space="preserve">quation </w:t>
      </w:r>
      <w:r w:rsidR="00AE742D" w:rsidRPr="00B14850">
        <w:rPr>
          <w:rFonts w:ascii="Times New Roman" w:hAnsi="Times New Roman" w:cs="Times New Roman"/>
          <w:sz w:val="18"/>
          <w:szCs w:val="18"/>
        </w:rPr>
        <w:t>(iii)</w:t>
      </w:r>
      <w:r w:rsidR="001F0A11" w:rsidRPr="00B14850">
        <w:rPr>
          <w:rFonts w:ascii="Times New Roman" w:hAnsi="Times New Roman" w:cs="Times New Roman"/>
          <w:sz w:val="18"/>
          <w:szCs w:val="18"/>
        </w:rPr>
        <w:t xml:space="preserve">.  </w:t>
      </w:r>
      <w:r w:rsidRPr="00B14850">
        <w:rPr>
          <w:rFonts w:ascii="Times New Roman" w:hAnsi="Times New Roman" w:cs="Times New Roman"/>
          <w:sz w:val="18"/>
          <w:szCs w:val="18"/>
        </w:rPr>
        <w:t xml:space="preserve">This formulation predicts the equivalence in population energy use with body size </w:t>
      </w:r>
      <w:r w:rsidR="00702284" w:rsidRPr="00B14850">
        <w:rPr>
          <w:rFonts w:ascii="Times New Roman" w:hAnsi="Times New Roman" w:cs="Times New Roman"/>
          <w:sz w:val="18"/>
          <w:szCs w:val="18"/>
        </w:rPr>
        <w:t>and temperature</w:t>
      </w:r>
      <w:r w:rsidRPr="00B14850">
        <w:rPr>
          <w:rFonts w:ascii="Times New Roman" w:hAnsi="Times New Roman" w:cs="Times New Roman"/>
          <w:sz w:val="18"/>
          <w:szCs w:val="18"/>
        </w:rPr>
        <w:t xml:space="preserve"> supported by empirical and theoretical work (e.g., energy equivalence), if we assume energy supply is constant. Therefore,</w:t>
      </w:r>
      <w:r w:rsidR="00702284" w:rsidRPr="00B14850">
        <w:rPr>
          <w:rFonts w:ascii="Times New Roman" w:hAnsi="Times New Roman" w:cs="Times New Roman"/>
          <w:sz w:val="18"/>
          <w:szCs w:val="18"/>
        </w:rPr>
        <w:t xml:space="preserve"> </w:t>
      </w:r>
      <w:r w:rsidRPr="00B14850">
        <w:rPr>
          <w:rFonts w:ascii="Times New Roman" w:hAnsi="Times New Roman" w:cs="Times New Roman"/>
          <w:sz w:val="18"/>
          <w:szCs w:val="18"/>
        </w:rPr>
        <w:t>for communities within a trophic level that share a common, equitably distributed energy source,</w:t>
      </w:r>
      <w:r w:rsidR="00702284" w:rsidRPr="00B14850">
        <w:rPr>
          <w:rFonts w:ascii="Times New Roman" w:hAnsi="Times New Roman" w:cs="Times New Roman"/>
          <w:sz w:val="18"/>
          <w:szCs w:val="18"/>
        </w:rPr>
        <w:t xml:space="preserve"> </w:t>
      </w:r>
      <w:r w:rsidRPr="00B14850">
        <w:rPr>
          <w:rFonts w:ascii="Times New Roman" w:hAnsi="Times New Roman" w:cs="Times New Roman"/>
          <w:sz w:val="18"/>
          <w:szCs w:val="18"/>
        </w:rPr>
        <w:t>the value of the</w:t>
      </w:r>
      <w:r w:rsidR="00870690" w:rsidRPr="00B14850">
        <w:rPr>
          <w:rFonts w:ascii="Times New Roman" w:hAnsi="Times New Roman" w:cs="Times New Roman"/>
          <w:sz w:val="18"/>
          <w:szCs w:val="18"/>
        </w:rPr>
        <w:t xml:space="preserve"> ISTD</w:t>
      </w:r>
      <w:r w:rsidRPr="00B14850">
        <w:rPr>
          <w:rFonts w:ascii="Times New Roman" w:hAnsi="Times New Roman" w:cs="Times New Roman"/>
          <w:sz w:val="18"/>
          <w:szCs w:val="18"/>
        </w:rPr>
        <w:t xml:space="preserve"> exponent is predicted to be</w:t>
      </w:r>
      <w:r w:rsidR="00870690" w:rsidRPr="00B14850">
        <w:rPr>
          <w:rFonts w:ascii="Times New Roman" w:hAnsi="Times New Roman" w:cs="Times New Roman"/>
          <w:sz w:val="18"/>
          <w:szCs w:val="18"/>
        </w:rPr>
        <w:t xml:space="preserve"> invariant</w:t>
      </w:r>
      <w:r w:rsidR="00C77938" w:rsidRPr="00B14850">
        <w:rPr>
          <w:rFonts w:ascii="Times New Roman" w:hAnsi="Times New Roman" w:cs="Times New Roman"/>
          <w:sz w:val="18"/>
          <w:szCs w:val="18"/>
        </w:rPr>
        <w:t>.</w:t>
      </w:r>
      <w:r w:rsidR="00B14850" w:rsidRPr="00B14850">
        <w:rPr>
          <w:rFonts w:ascii="Times New Roman" w:hAnsi="Times New Roman" w:cs="Times New Roman"/>
          <w:sz w:val="18"/>
          <w:szCs w:val="18"/>
        </w:rPr>
        <w:t xml:space="preserve"> </w:t>
      </w:r>
    </w:p>
    <w:p w14:paraId="150B165F" w14:textId="73F9F37E" w:rsidR="007A4398" w:rsidRDefault="007A4398" w:rsidP="001F0A11">
      <w:pPr>
        <w:autoSpaceDE w:val="0"/>
        <w:autoSpaceDN w:val="0"/>
        <w:adjustRightInd w:val="0"/>
        <w:jc w:val="both"/>
        <w:rPr>
          <w:rFonts w:cstheme="minorHAnsi"/>
          <w:sz w:val="18"/>
          <w:szCs w:val="18"/>
        </w:rPr>
      </w:pPr>
    </w:p>
    <w:p w14:paraId="56FF2381" w14:textId="1501FA16" w:rsidR="00095DE4" w:rsidRDefault="00095DE4" w:rsidP="001F0A11">
      <w:pPr>
        <w:autoSpaceDE w:val="0"/>
        <w:autoSpaceDN w:val="0"/>
        <w:adjustRightInd w:val="0"/>
        <w:jc w:val="both"/>
        <w:rPr>
          <w:rFonts w:cstheme="minorHAnsi"/>
          <w:sz w:val="18"/>
          <w:szCs w:val="18"/>
        </w:rPr>
      </w:pPr>
    </w:p>
    <w:p w14:paraId="07E3D8E4" w14:textId="4B044D76" w:rsidR="00095DE4" w:rsidRDefault="00095DE4">
      <w:pPr>
        <w:rPr>
          <w:rFonts w:cstheme="minorHAnsi"/>
          <w:sz w:val="18"/>
          <w:szCs w:val="18"/>
        </w:rPr>
      </w:pPr>
      <w:r>
        <w:rPr>
          <w:rFonts w:cstheme="minorHAnsi"/>
          <w:sz w:val="18"/>
          <w:szCs w:val="18"/>
        </w:rPr>
        <w:br w:type="page"/>
      </w:r>
    </w:p>
    <w:p w14:paraId="7F1C8F44" w14:textId="230DCDA0" w:rsidR="00095DE4" w:rsidRDefault="00095DE4" w:rsidP="001F0A11">
      <w:pPr>
        <w:autoSpaceDE w:val="0"/>
        <w:autoSpaceDN w:val="0"/>
        <w:adjustRightInd w:val="0"/>
        <w:jc w:val="both"/>
        <w:rPr>
          <w:rFonts w:cstheme="minorHAnsi"/>
          <w:sz w:val="18"/>
          <w:szCs w:val="18"/>
        </w:rPr>
      </w:pPr>
    </w:p>
    <w:p w14:paraId="744BBF4E" w14:textId="036F8C3E" w:rsidR="002C6100" w:rsidRDefault="00C613AD" w:rsidP="001F0A11">
      <w:pPr>
        <w:autoSpaceDE w:val="0"/>
        <w:autoSpaceDN w:val="0"/>
        <w:adjustRightInd w:val="0"/>
        <w:jc w:val="both"/>
        <w:rPr>
          <w:rFonts w:cstheme="minorHAnsi"/>
          <w:sz w:val="18"/>
          <w:szCs w:val="18"/>
        </w:rPr>
      </w:pPr>
      <w:r>
        <w:rPr>
          <w:rFonts w:cstheme="minorHAnsi"/>
          <w:noProof/>
          <w:sz w:val="18"/>
          <w:szCs w:val="18"/>
        </w:rPr>
        <w:drawing>
          <wp:inline distT="0" distB="0" distL="0" distR="0" wp14:anchorId="5D64E965" wp14:editId="59D7FD31">
            <wp:extent cx="5731510" cy="2204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_gpp_plo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04720"/>
                    </a:xfrm>
                    <a:prstGeom prst="rect">
                      <a:avLst/>
                    </a:prstGeom>
                  </pic:spPr>
                </pic:pic>
              </a:graphicData>
            </a:graphic>
          </wp:inline>
        </w:drawing>
      </w:r>
    </w:p>
    <w:p w14:paraId="6963E2D7" w14:textId="3802346A" w:rsidR="00C613AD" w:rsidRPr="00A74BA2" w:rsidRDefault="00C613AD" w:rsidP="001F0A11">
      <w:pPr>
        <w:autoSpaceDE w:val="0"/>
        <w:autoSpaceDN w:val="0"/>
        <w:adjustRightInd w:val="0"/>
        <w:jc w:val="both"/>
        <w:rPr>
          <w:rFonts w:ascii="Times New Roman" w:hAnsi="Times New Roman" w:cs="Times New Roman"/>
        </w:rPr>
      </w:pPr>
    </w:p>
    <w:p w14:paraId="36651F0B" w14:textId="77777777" w:rsidR="009F4F39" w:rsidRDefault="00C613AD" w:rsidP="001F0A11">
      <w:pPr>
        <w:autoSpaceDE w:val="0"/>
        <w:autoSpaceDN w:val="0"/>
        <w:adjustRightInd w:val="0"/>
        <w:jc w:val="both"/>
        <w:rPr>
          <w:rFonts w:ascii="Times New Roman" w:hAnsi="Times New Roman" w:cs="Times New Roman"/>
        </w:rPr>
      </w:pPr>
      <w:r w:rsidRPr="00A74BA2">
        <w:rPr>
          <w:rFonts w:ascii="Times New Roman" w:hAnsi="Times New Roman" w:cs="Times New Roman"/>
        </w:rPr>
        <w:t>Figure X.</w:t>
      </w:r>
      <w:r w:rsidR="00767119">
        <w:rPr>
          <w:rFonts w:ascii="Times New Roman" w:hAnsi="Times New Roman" w:cs="Times New Roman"/>
        </w:rPr>
        <w:t xml:space="preserve"> Scaling of the ISD exponent with mean annual stream temperature across 22 NEON streams sites. Each dot is a posterior mean (± 95% </w:t>
      </w:r>
      <w:proofErr w:type="spellStart"/>
      <w:r w:rsidR="00767119">
        <w:rPr>
          <w:rFonts w:ascii="Times New Roman" w:hAnsi="Times New Roman" w:cs="Times New Roman"/>
        </w:rPr>
        <w:t>CrI</w:t>
      </w:r>
      <w:proofErr w:type="spellEnd"/>
      <w:r w:rsidR="00767119">
        <w:rPr>
          <w:rFonts w:ascii="Times New Roman" w:hAnsi="Times New Roman" w:cs="Times New Roman"/>
        </w:rPr>
        <w:t xml:space="preserve">) of lambda from one of 264 samples as estimated from the regression model. The regression slopes show the mean and 95% </w:t>
      </w:r>
      <w:proofErr w:type="spellStart"/>
      <w:r w:rsidR="00767119">
        <w:rPr>
          <w:rFonts w:ascii="Times New Roman" w:hAnsi="Times New Roman" w:cs="Times New Roman"/>
        </w:rPr>
        <w:t>CrI</w:t>
      </w:r>
      <w:proofErr w:type="spellEnd"/>
      <w:r w:rsidR="00767119">
        <w:rPr>
          <w:rFonts w:ascii="Times New Roman" w:hAnsi="Times New Roman" w:cs="Times New Roman"/>
        </w:rPr>
        <w:t xml:space="preserve"> when GPP is fixed at low (25</w:t>
      </w:r>
      <w:r w:rsidR="00767119" w:rsidRPr="00A74BA2">
        <w:rPr>
          <w:rFonts w:ascii="Times New Roman" w:hAnsi="Times New Roman" w:cs="Times New Roman"/>
          <w:vertAlign w:val="superscript"/>
        </w:rPr>
        <w:t>th</w:t>
      </w:r>
      <w:r w:rsidR="00767119">
        <w:rPr>
          <w:rFonts w:ascii="Times New Roman" w:hAnsi="Times New Roman" w:cs="Times New Roman"/>
        </w:rPr>
        <w:t xml:space="preserve"> percentile), median (50</w:t>
      </w:r>
      <w:r w:rsidR="00767119" w:rsidRPr="00A74BA2">
        <w:rPr>
          <w:rFonts w:ascii="Times New Roman" w:hAnsi="Times New Roman" w:cs="Times New Roman"/>
          <w:vertAlign w:val="superscript"/>
        </w:rPr>
        <w:t>th</w:t>
      </w:r>
      <w:r w:rsidR="00767119">
        <w:rPr>
          <w:rFonts w:ascii="Times New Roman" w:hAnsi="Times New Roman" w:cs="Times New Roman"/>
        </w:rPr>
        <w:t xml:space="preserve"> percentile) and high (75</w:t>
      </w:r>
      <w:r w:rsidR="00767119" w:rsidRPr="00A74BA2">
        <w:rPr>
          <w:rFonts w:ascii="Times New Roman" w:hAnsi="Times New Roman" w:cs="Times New Roman"/>
          <w:vertAlign w:val="superscript"/>
        </w:rPr>
        <w:t>th</w:t>
      </w:r>
      <w:r w:rsidR="00767119">
        <w:rPr>
          <w:rFonts w:ascii="Times New Roman" w:hAnsi="Times New Roman" w:cs="Times New Roman"/>
        </w:rPr>
        <w:t xml:space="preserve"> percentile) values. </w:t>
      </w:r>
    </w:p>
    <w:p w14:paraId="47A185F9" w14:textId="6064BA24" w:rsidR="00C613AD" w:rsidRPr="00A74BA2" w:rsidRDefault="00C613AD" w:rsidP="001F0A11">
      <w:pPr>
        <w:autoSpaceDE w:val="0"/>
        <w:autoSpaceDN w:val="0"/>
        <w:adjustRightInd w:val="0"/>
        <w:jc w:val="both"/>
        <w:rPr>
          <w:rFonts w:ascii="Times New Roman" w:hAnsi="Times New Roman" w:cs="Times New Roman"/>
        </w:rPr>
      </w:pPr>
      <w:r w:rsidRPr="00A74BA2">
        <w:rPr>
          <w:rFonts w:ascii="Times New Roman" w:hAnsi="Times New Roman" w:cs="Times New Roman"/>
        </w:rPr>
        <w:t xml:space="preserve"> </w:t>
      </w:r>
    </w:p>
    <w:p w14:paraId="34E62E54" w14:textId="5D34F740" w:rsidR="00C613AD" w:rsidRDefault="00C613AD" w:rsidP="001F0A11">
      <w:pPr>
        <w:autoSpaceDE w:val="0"/>
        <w:autoSpaceDN w:val="0"/>
        <w:adjustRightInd w:val="0"/>
        <w:jc w:val="both"/>
        <w:rPr>
          <w:rFonts w:cstheme="minorHAnsi"/>
          <w:sz w:val="18"/>
          <w:szCs w:val="18"/>
        </w:rPr>
      </w:pPr>
    </w:p>
    <w:p w14:paraId="53FE2DD0" w14:textId="0188D296" w:rsidR="00C613AD" w:rsidRDefault="00102116" w:rsidP="001F0A11">
      <w:pPr>
        <w:autoSpaceDE w:val="0"/>
        <w:autoSpaceDN w:val="0"/>
        <w:adjustRightInd w:val="0"/>
        <w:jc w:val="both"/>
        <w:rPr>
          <w:rFonts w:cstheme="minorHAnsi"/>
          <w:sz w:val="18"/>
          <w:szCs w:val="18"/>
        </w:rPr>
      </w:pPr>
      <w:r>
        <w:rPr>
          <w:rFonts w:cstheme="minorHAnsi"/>
          <w:noProof/>
          <w:sz w:val="18"/>
          <w:szCs w:val="18"/>
        </w:rPr>
        <w:drawing>
          <wp:inline distT="0" distB="0" distL="0" distR="0" wp14:anchorId="79037CFD" wp14:editId="0FBEBF46">
            <wp:extent cx="5731510" cy="22047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mp_gpp_biomass_plo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204720"/>
                    </a:xfrm>
                    <a:prstGeom prst="rect">
                      <a:avLst/>
                    </a:prstGeom>
                  </pic:spPr>
                </pic:pic>
              </a:graphicData>
            </a:graphic>
          </wp:inline>
        </w:drawing>
      </w:r>
    </w:p>
    <w:p w14:paraId="135D53E8" w14:textId="6C1BE9BA" w:rsidR="00B344B9" w:rsidRDefault="00B344B9" w:rsidP="001F0A11">
      <w:pPr>
        <w:autoSpaceDE w:val="0"/>
        <w:autoSpaceDN w:val="0"/>
        <w:adjustRightInd w:val="0"/>
        <w:jc w:val="both"/>
        <w:rPr>
          <w:rFonts w:cstheme="minorHAnsi"/>
          <w:sz w:val="18"/>
          <w:szCs w:val="18"/>
        </w:rPr>
      </w:pPr>
    </w:p>
    <w:p w14:paraId="05E27D35" w14:textId="5CEA1ED0" w:rsidR="00B344B9" w:rsidRDefault="00B344B9" w:rsidP="001F0A11">
      <w:pPr>
        <w:autoSpaceDE w:val="0"/>
        <w:autoSpaceDN w:val="0"/>
        <w:adjustRightInd w:val="0"/>
        <w:jc w:val="both"/>
        <w:rPr>
          <w:rFonts w:cstheme="minorHAnsi"/>
          <w:sz w:val="18"/>
          <w:szCs w:val="18"/>
        </w:rPr>
      </w:pPr>
    </w:p>
    <w:p w14:paraId="31F7B2C5" w14:textId="04E491CF" w:rsidR="00B344B9" w:rsidRDefault="00B344B9" w:rsidP="00B344B9">
      <w:pPr>
        <w:autoSpaceDE w:val="0"/>
        <w:autoSpaceDN w:val="0"/>
        <w:adjustRightInd w:val="0"/>
        <w:jc w:val="both"/>
        <w:rPr>
          <w:rFonts w:ascii="Times New Roman" w:hAnsi="Times New Roman" w:cs="Times New Roman"/>
        </w:rPr>
      </w:pPr>
      <w:r w:rsidRPr="00BC72A5">
        <w:rPr>
          <w:rFonts w:ascii="Times New Roman" w:hAnsi="Times New Roman" w:cs="Times New Roman"/>
        </w:rPr>
        <w:t>Figure X.</w:t>
      </w:r>
      <w:r>
        <w:rPr>
          <w:rFonts w:ascii="Times New Roman" w:hAnsi="Times New Roman" w:cs="Times New Roman"/>
        </w:rPr>
        <w:t xml:space="preserve"> Scaling of the total community biomass (fish + macroinvertebrates) with mean annual stream temperature across 22 NEON streams sites. Each dot is the natural log transformed total biomass</w:t>
      </w:r>
      <w:r w:rsidR="00102116">
        <w:rPr>
          <w:rFonts w:ascii="Times New Roman" w:hAnsi="Times New Roman" w:cs="Times New Roman"/>
        </w:rPr>
        <w:t xml:space="preserve"> per sample</w:t>
      </w:r>
      <w:r>
        <w:rPr>
          <w:rFonts w:ascii="Times New Roman" w:hAnsi="Times New Roman" w:cs="Times New Roman"/>
        </w:rPr>
        <w:t xml:space="preserve"> (n = 264 samples). The regression slopes show the mean and 95% </w:t>
      </w:r>
      <w:proofErr w:type="spellStart"/>
      <w:r>
        <w:rPr>
          <w:rFonts w:ascii="Times New Roman" w:hAnsi="Times New Roman" w:cs="Times New Roman"/>
        </w:rPr>
        <w:t>CrI</w:t>
      </w:r>
      <w:proofErr w:type="spellEnd"/>
      <w:r>
        <w:rPr>
          <w:rFonts w:ascii="Times New Roman" w:hAnsi="Times New Roman" w:cs="Times New Roman"/>
        </w:rPr>
        <w:t xml:space="preserve"> when GPP is fixed at low (25</w:t>
      </w:r>
      <w:r w:rsidRPr="00BC72A5">
        <w:rPr>
          <w:rFonts w:ascii="Times New Roman" w:hAnsi="Times New Roman" w:cs="Times New Roman"/>
          <w:vertAlign w:val="superscript"/>
        </w:rPr>
        <w:t>th</w:t>
      </w:r>
      <w:r>
        <w:rPr>
          <w:rFonts w:ascii="Times New Roman" w:hAnsi="Times New Roman" w:cs="Times New Roman"/>
        </w:rPr>
        <w:t xml:space="preserve"> percentile), median (50</w:t>
      </w:r>
      <w:r w:rsidRPr="00BC72A5">
        <w:rPr>
          <w:rFonts w:ascii="Times New Roman" w:hAnsi="Times New Roman" w:cs="Times New Roman"/>
          <w:vertAlign w:val="superscript"/>
        </w:rPr>
        <w:t>th</w:t>
      </w:r>
      <w:r>
        <w:rPr>
          <w:rFonts w:ascii="Times New Roman" w:hAnsi="Times New Roman" w:cs="Times New Roman"/>
        </w:rPr>
        <w:t xml:space="preserve"> percentile) and high (75</w:t>
      </w:r>
      <w:r w:rsidRPr="00BC72A5">
        <w:rPr>
          <w:rFonts w:ascii="Times New Roman" w:hAnsi="Times New Roman" w:cs="Times New Roman"/>
          <w:vertAlign w:val="superscript"/>
        </w:rPr>
        <w:t>th</w:t>
      </w:r>
      <w:r>
        <w:rPr>
          <w:rFonts w:ascii="Times New Roman" w:hAnsi="Times New Roman" w:cs="Times New Roman"/>
        </w:rPr>
        <w:t xml:space="preserve"> percentile) values. </w:t>
      </w:r>
    </w:p>
    <w:p w14:paraId="0692067D" w14:textId="37F774C7" w:rsidR="00B344B9" w:rsidRDefault="00B344B9" w:rsidP="00B344B9">
      <w:pPr>
        <w:autoSpaceDE w:val="0"/>
        <w:autoSpaceDN w:val="0"/>
        <w:adjustRightInd w:val="0"/>
        <w:jc w:val="both"/>
        <w:rPr>
          <w:rFonts w:ascii="Times New Roman" w:hAnsi="Times New Roman" w:cs="Times New Roman"/>
        </w:rPr>
      </w:pPr>
      <w:r w:rsidRPr="00BC72A5">
        <w:rPr>
          <w:rFonts w:ascii="Times New Roman" w:hAnsi="Times New Roman" w:cs="Times New Roman"/>
        </w:rPr>
        <w:t xml:space="preserve"> </w:t>
      </w:r>
    </w:p>
    <w:p w14:paraId="317277F3" w14:textId="20DEF806" w:rsidR="00510B8C" w:rsidRDefault="00510B8C" w:rsidP="00B344B9">
      <w:pPr>
        <w:autoSpaceDE w:val="0"/>
        <w:autoSpaceDN w:val="0"/>
        <w:adjustRightInd w:val="0"/>
        <w:jc w:val="both"/>
        <w:rPr>
          <w:rFonts w:ascii="Times New Roman" w:hAnsi="Times New Roman" w:cs="Times New Roman"/>
        </w:rPr>
      </w:pPr>
    </w:p>
    <w:p w14:paraId="24DDBA80" w14:textId="69487C71" w:rsidR="00510B8C" w:rsidRDefault="00510B8C" w:rsidP="00B344B9">
      <w:pPr>
        <w:autoSpaceDE w:val="0"/>
        <w:autoSpaceDN w:val="0"/>
        <w:adjustRightInd w:val="0"/>
        <w:jc w:val="both"/>
        <w:rPr>
          <w:rFonts w:ascii="Times New Roman" w:hAnsi="Times New Roman" w:cs="Times New Roman"/>
        </w:rPr>
      </w:pPr>
    </w:p>
    <w:p w14:paraId="1CDAE0E1" w14:textId="13F1EBD0" w:rsidR="00510B8C" w:rsidRDefault="00510B8C" w:rsidP="00B344B9">
      <w:pPr>
        <w:autoSpaceDE w:val="0"/>
        <w:autoSpaceDN w:val="0"/>
        <w:adjustRightInd w:val="0"/>
        <w:jc w:val="both"/>
        <w:rPr>
          <w:rFonts w:ascii="Times New Roman" w:hAnsi="Times New Roman" w:cs="Times New Roman"/>
        </w:rPr>
      </w:pPr>
    </w:p>
    <w:p w14:paraId="42F03665" w14:textId="1463A480" w:rsidR="00510B8C" w:rsidRDefault="00510B8C" w:rsidP="00B344B9">
      <w:pPr>
        <w:autoSpaceDE w:val="0"/>
        <w:autoSpaceDN w:val="0"/>
        <w:adjustRightInd w:val="0"/>
        <w:jc w:val="both"/>
        <w:rPr>
          <w:rFonts w:ascii="Times New Roman" w:hAnsi="Times New Roman" w:cs="Times New Roman"/>
        </w:rPr>
      </w:pPr>
    </w:p>
    <w:p w14:paraId="4DAA73E1" w14:textId="1F2C4D1E" w:rsidR="00510B8C" w:rsidRDefault="00510B8C" w:rsidP="00B344B9">
      <w:pPr>
        <w:autoSpaceDE w:val="0"/>
        <w:autoSpaceDN w:val="0"/>
        <w:adjustRightInd w:val="0"/>
        <w:jc w:val="both"/>
        <w:rPr>
          <w:rFonts w:ascii="Times New Roman" w:hAnsi="Times New Roman" w:cs="Times New Roman"/>
        </w:rPr>
      </w:pPr>
    </w:p>
    <w:p w14:paraId="01972B3A" w14:textId="1F6213CF" w:rsidR="00510B8C" w:rsidRDefault="00510B8C" w:rsidP="00B344B9">
      <w:pPr>
        <w:autoSpaceDE w:val="0"/>
        <w:autoSpaceDN w:val="0"/>
        <w:adjustRightInd w:val="0"/>
        <w:jc w:val="both"/>
        <w:rPr>
          <w:rFonts w:ascii="Times New Roman" w:hAnsi="Times New Roman" w:cs="Times New Roman"/>
        </w:rPr>
      </w:pPr>
    </w:p>
    <w:p w14:paraId="109EA779" w14:textId="318B7F93" w:rsidR="00510B8C" w:rsidRDefault="00510B8C" w:rsidP="00B344B9">
      <w:pPr>
        <w:autoSpaceDE w:val="0"/>
        <w:autoSpaceDN w:val="0"/>
        <w:adjustRightInd w:val="0"/>
        <w:jc w:val="both"/>
        <w:rPr>
          <w:rFonts w:ascii="Times New Roman" w:hAnsi="Times New Roman" w:cs="Times New Roman"/>
        </w:rPr>
      </w:pPr>
    </w:p>
    <w:p w14:paraId="4FA9E57C" w14:textId="014F3E70" w:rsidR="00510B8C" w:rsidRDefault="00510B8C" w:rsidP="00B344B9">
      <w:pPr>
        <w:autoSpaceDE w:val="0"/>
        <w:autoSpaceDN w:val="0"/>
        <w:adjustRightInd w:val="0"/>
        <w:jc w:val="both"/>
        <w:rPr>
          <w:rFonts w:ascii="Times New Roman" w:hAnsi="Times New Roman" w:cs="Times New Roman"/>
        </w:rPr>
      </w:pPr>
    </w:p>
    <w:p w14:paraId="581B017D" w14:textId="77777777" w:rsidR="00510B8C" w:rsidRDefault="00510B8C" w:rsidP="00B344B9">
      <w:pPr>
        <w:autoSpaceDE w:val="0"/>
        <w:autoSpaceDN w:val="0"/>
        <w:adjustRightInd w:val="0"/>
        <w:jc w:val="both"/>
        <w:rPr>
          <w:rFonts w:ascii="Times New Roman" w:hAnsi="Times New Roman" w:cs="Times New Roman"/>
        </w:rPr>
      </w:pPr>
    </w:p>
    <w:p w14:paraId="586B434E" w14:textId="58D6B59B" w:rsidR="00510B8C" w:rsidRDefault="00510B8C" w:rsidP="00B344B9">
      <w:pPr>
        <w:autoSpaceDE w:val="0"/>
        <w:autoSpaceDN w:val="0"/>
        <w:adjustRightInd w:val="0"/>
        <w:jc w:val="both"/>
        <w:rPr>
          <w:rFonts w:ascii="Times New Roman" w:hAnsi="Times New Roman" w:cs="Times New Roman"/>
        </w:rPr>
      </w:pPr>
      <w:proofErr w:type="spellStart"/>
      <w:r>
        <w:rPr>
          <w:rFonts w:ascii="Times New Roman" w:hAnsi="Times New Roman" w:cs="Times New Roman"/>
        </w:rPr>
        <w:t>Biblio</w:t>
      </w:r>
      <w:proofErr w:type="spellEnd"/>
    </w:p>
    <w:p w14:paraId="4001E09D" w14:textId="11B299B4" w:rsidR="00510B8C" w:rsidRDefault="00510B8C" w:rsidP="00B344B9">
      <w:pPr>
        <w:autoSpaceDE w:val="0"/>
        <w:autoSpaceDN w:val="0"/>
        <w:adjustRightInd w:val="0"/>
        <w:jc w:val="both"/>
        <w:rPr>
          <w:rFonts w:ascii="Times New Roman" w:hAnsi="Times New Roman" w:cs="Times New Roman"/>
        </w:rPr>
      </w:pPr>
    </w:p>
    <w:p w14:paraId="0BBF514E" w14:textId="75219697" w:rsidR="00510B8C" w:rsidRPr="00BC72A5" w:rsidRDefault="00510B8C" w:rsidP="00B344B9">
      <w:pPr>
        <w:autoSpaceDE w:val="0"/>
        <w:autoSpaceDN w:val="0"/>
        <w:adjustRightInd w:val="0"/>
        <w:jc w:val="both"/>
        <w:rPr>
          <w:rFonts w:ascii="Times New Roman" w:hAnsi="Times New Roman" w:cs="Times New Roman"/>
        </w:rPr>
      </w:pPr>
      <w:r w:rsidRPr="00510B8C">
        <w:rPr>
          <w:rFonts w:ascii="Times New Roman" w:hAnsi="Times New Roman" w:cs="Times New Roman"/>
        </w:rPr>
        <w:t xml:space="preserve">Brose, U., Blanchard, J. L., </w:t>
      </w:r>
      <w:proofErr w:type="spellStart"/>
      <w:r w:rsidRPr="00510B8C">
        <w:rPr>
          <w:rFonts w:ascii="Times New Roman" w:hAnsi="Times New Roman" w:cs="Times New Roman"/>
        </w:rPr>
        <w:t>Eklöf</w:t>
      </w:r>
      <w:proofErr w:type="spellEnd"/>
      <w:r w:rsidRPr="00510B8C">
        <w:rPr>
          <w:rFonts w:ascii="Times New Roman" w:hAnsi="Times New Roman" w:cs="Times New Roman"/>
        </w:rPr>
        <w:t xml:space="preserve">, A., </w:t>
      </w:r>
      <w:proofErr w:type="spellStart"/>
      <w:r w:rsidRPr="00510B8C">
        <w:rPr>
          <w:rFonts w:ascii="Times New Roman" w:hAnsi="Times New Roman" w:cs="Times New Roman"/>
        </w:rPr>
        <w:t>Galiana</w:t>
      </w:r>
      <w:proofErr w:type="spellEnd"/>
      <w:r w:rsidRPr="00510B8C">
        <w:rPr>
          <w:rFonts w:ascii="Times New Roman" w:hAnsi="Times New Roman" w:cs="Times New Roman"/>
        </w:rPr>
        <w:t xml:space="preserve">, N., </w:t>
      </w:r>
      <w:proofErr w:type="spellStart"/>
      <w:r w:rsidRPr="00510B8C">
        <w:rPr>
          <w:rFonts w:ascii="Times New Roman" w:hAnsi="Times New Roman" w:cs="Times New Roman"/>
        </w:rPr>
        <w:t>Hartvig</w:t>
      </w:r>
      <w:proofErr w:type="spellEnd"/>
      <w:r w:rsidRPr="00510B8C">
        <w:rPr>
          <w:rFonts w:ascii="Times New Roman" w:hAnsi="Times New Roman" w:cs="Times New Roman"/>
        </w:rPr>
        <w:t>, M., R. Hirt, M., ... &amp; Jacob, U. (2017). Predicting the consequences of species loss using size‐structured biodiversity approaches. Biological Reviews, 92(2), 684-697.</w:t>
      </w:r>
    </w:p>
    <w:p w14:paraId="1CACF31F" w14:textId="77777777" w:rsidR="00B344B9" w:rsidRPr="008644C8" w:rsidRDefault="00B344B9" w:rsidP="001F0A11">
      <w:pPr>
        <w:autoSpaceDE w:val="0"/>
        <w:autoSpaceDN w:val="0"/>
        <w:adjustRightInd w:val="0"/>
        <w:jc w:val="both"/>
        <w:rPr>
          <w:rFonts w:cstheme="minorHAnsi"/>
          <w:sz w:val="18"/>
          <w:szCs w:val="18"/>
        </w:rPr>
      </w:pPr>
    </w:p>
    <w:sectPr w:rsidR="00B344B9" w:rsidRPr="008644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Wesner, Jeff S" w:date="2023-03-08T17:58:00Z" w:initials="WJS">
    <w:p w14:paraId="29358DCE" w14:textId="0A72AD2B" w:rsidR="00555044" w:rsidRDefault="00555044">
      <w:pPr>
        <w:pStyle w:val="CommentText"/>
      </w:pPr>
      <w:r>
        <w:rPr>
          <w:rStyle w:val="CommentReference"/>
        </w:rPr>
        <w:annotationRef/>
      </w:r>
      <w:r>
        <w:t>I’m not sure about introducing diversity here, since it’s not a focus of our paper (and I don’t it should be given our ataxic approach). Perhaps just say “</w:t>
      </w:r>
      <w:r w:rsidR="004172D2">
        <w:t>…size-based effects on ecosystem function (Cross et al. 2015).”</w:t>
      </w:r>
    </w:p>
  </w:comment>
  <w:comment w:id="87" w:author="Wesner, Jeff S" w:date="2023-03-08T18:08:00Z" w:initials="WJS">
    <w:p w14:paraId="6F34DF5B" w14:textId="63EEECA6" w:rsidR="00821431" w:rsidRDefault="00821431">
      <w:pPr>
        <w:pStyle w:val="CommentText"/>
      </w:pPr>
      <w:r>
        <w:rPr>
          <w:rStyle w:val="CommentReference"/>
        </w:rPr>
        <w:annotationRef/>
      </w:r>
      <w:r>
        <w:t>Place in the methods?</w:t>
      </w:r>
    </w:p>
  </w:comment>
  <w:comment w:id="93" w:author="Wesner, Jeff S" w:date="2023-03-08T18:09:00Z" w:initials="WJS">
    <w:p w14:paraId="4EA3FA73" w14:textId="091CA8F4" w:rsidR="00014FA6" w:rsidRDefault="00014FA6">
      <w:pPr>
        <w:pStyle w:val="CommentText"/>
      </w:pPr>
      <w:r>
        <w:rPr>
          <w:rStyle w:val="CommentReference"/>
        </w:rPr>
        <w:annotationRef/>
      </w:r>
      <w:r w:rsidR="00B24919">
        <w:t xml:space="preserve">Need to check this. I don’t think the ‘changes” are very strong even at low GPP. </w:t>
      </w:r>
    </w:p>
  </w:comment>
  <w:comment w:id="97" w:author="Gjoni, Vojsava" w:date="2023-03-07T10:49:00Z" w:initials="GV">
    <w:p w14:paraId="652BA410" w14:textId="44AE54E9" w:rsidR="00A74BA2" w:rsidRDefault="00A74BA2">
      <w:pPr>
        <w:pStyle w:val="CommentText"/>
      </w:pPr>
      <w:r>
        <w:rPr>
          <w:rStyle w:val="CommentReference"/>
        </w:rPr>
        <w:annotationRef/>
      </w:r>
      <w:r>
        <w:t>Could we predict the future size spectra across temperature and resource gradient?</w:t>
      </w:r>
    </w:p>
  </w:comment>
  <w:comment w:id="98" w:author="Wesner, Jeff S" w:date="2023-03-08T18:08:00Z" w:initials="WJS">
    <w:p w14:paraId="7C48D6FD" w14:textId="48DD470E" w:rsidR="006310C7" w:rsidRDefault="006310C7">
      <w:pPr>
        <w:pStyle w:val="CommentText"/>
      </w:pPr>
      <w:r>
        <w:rPr>
          <w:rStyle w:val="CommentReference"/>
        </w:rPr>
        <w:annotationRef/>
      </w:r>
      <w:r>
        <w:t>Yes. I think this is a cool component. However, since there is little effect of temperature, the predictions will just say that “everything will stay the same” ha. I’m not sure if we want to focus much on that angle.</w:t>
      </w:r>
    </w:p>
  </w:comment>
  <w:comment w:id="99" w:author="Wesner, Jeff S" w:date="2023-01-17T16:38:00Z" w:initials="WJS">
    <w:p w14:paraId="5358ADCC" w14:textId="5AF2ECF0" w:rsidR="00095DE4" w:rsidRDefault="00095DE4">
      <w:pPr>
        <w:pStyle w:val="CommentText"/>
      </w:pPr>
      <w:r>
        <w:rPr>
          <w:rStyle w:val="CommentReference"/>
        </w:rPr>
        <w:annotationRef/>
      </w:r>
      <w:r>
        <w:t xml:space="preserve">These next two paragraphs will work well to link to in the discussion. </w:t>
      </w:r>
    </w:p>
  </w:comment>
  <w:comment w:id="100" w:author="Wesner, Jeff S" w:date="2023-01-17T16:39:00Z" w:initials="WJS">
    <w:p w14:paraId="34788BC1" w14:textId="409D7763" w:rsidR="00095DE4" w:rsidRDefault="00095DE4">
      <w:pPr>
        <w:pStyle w:val="CommentText"/>
      </w:pPr>
      <w:r>
        <w:rPr>
          <w:rStyle w:val="CommentReference"/>
        </w:rPr>
        <w:annotationRef/>
      </w:r>
      <w:r>
        <w:t>I love this graph. I just have a few things to clarify. Let’s discuss at our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358DCE" w15:done="0"/>
  <w15:commentEx w15:paraId="6F34DF5B" w15:done="0"/>
  <w15:commentEx w15:paraId="4EA3FA73" w15:done="0"/>
  <w15:commentEx w15:paraId="652BA410" w15:done="0"/>
  <w15:commentEx w15:paraId="7C48D6FD" w15:paraIdParent="652BA410" w15:done="0"/>
  <w15:commentEx w15:paraId="5358ADCC" w15:done="0"/>
  <w15:commentEx w15:paraId="34788B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358DCE" w16cid:durableId="27B34B63"/>
  <w16cid:commentId w16cid:paraId="6F34DF5B" w16cid:durableId="27B34D87"/>
  <w16cid:commentId w16cid:paraId="4EA3FA73" w16cid:durableId="27B34DEF"/>
  <w16cid:commentId w16cid:paraId="652BA410" w16cid:durableId="27B19533"/>
  <w16cid:commentId w16cid:paraId="7C48D6FD" w16cid:durableId="27B34D94"/>
  <w16cid:commentId w16cid:paraId="5358ADCC" w16cid:durableId="27714D95"/>
  <w16cid:commentId w16cid:paraId="34788BC1" w16cid:durableId="27714D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ner, Jeff S">
    <w15:presenceInfo w15:providerId="AD" w15:userId="S::Jeff.Wesner@usd.edu::03cd2d55-ec98-46a5-894b-dc5c67f932ae"/>
  </w15:person>
  <w15:person w15:author="Gjoni, Vojsava">
    <w15:presenceInfo w15:providerId="AD" w15:userId="S-1-5-21-2840674408-2725979992-1359939690-283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CF"/>
    <w:rsid w:val="00004D72"/>
    <w:rsid w:val="00005D31"/>
    <w:rsid w:val="00014FA6"/>
    <w:rsid w:val="00025427"/>
    <w:rsid w:val="00041F59"/>
    <w:rsid w:val="00042166"/>
    <w:rsid w:val="00081F62"/>
    <w:rsid w:val="00084B1E"/>
    <w:rsid w:val="00095BC5"/>
    <w:rsid w:val="00095DE4"/>
    <w:rsid w:val="000C3184"/>
    <w:rsid w:val="00102116"/>
    <w:rsid w:val="0010396F"/>
    <w:rsid w:val="00103BA3"/>
    <w:rsid w:val="00104585"/>
    <w:rsid w:val="00106E80"/>
    <w:rsid w:val="00117BE2"/>
    <w:rsid w:val="001526BB"/>
    <w:rsid w:val="00162A0A"/>
    <w:rsid w:val="001B59F9"/>
    <w:rsid w:val="001C3C18"/>
    <w:rsid w:val="001C76D0"/>
    <w:rsid w:val="001E3722"/>
    <w:rsid w:val="001F0A11"/>
    <w:rsid w:val="002017F2"/>
    <w:rsid w:val="002032A8"/>
    <w:rsid w:val="00206C04"/>
    <w:rsid w:val="0022481B"/>
    <w:rsid w:val="00257673"/>
    <w:rsid w:val="00270A8B"/>
    <w:rsid w:val="00284041"/>
    <w:rsid w:val="002950BF"/>
    <w:rsid w:val="002955F0"/>
    <w:rsid w:val="00297CC6"/>
    <w:rsid w:val="002A44CF"/>
    <w:rsid w:val="002C4CCF"/>
    <w:rsid w:val="002C6100"/>
    <w:rsid w:val="002F13AB"/>
    <w:rsid w:val="00300A48"/>
    <w:rsid w:val="00323D80"/>
    <w:rsid w:val="00346014"/>
    <w:rsid w:val="00353D34"/>
    <w:rsid w:val="003D7293"/>
    <w:rsid w:val="004172D2"/>
    <w:rsid w:val="00417B18"/>
    <w:rsid w:val="00423C3A"/>
    <w:rsid w:val="004625BF"/>
    <w:rsid w:val="004F4728"/>
    <w:rsid w:val="00507D8C"/>
    <w:rsid w:val="00510B8C"/>
    <w:rsid w:val="0053264E"/>
    <w:rsid w:val="00555044"/>
    <w:rsid w:val="00565047"/>
    <w:rsid w:val="0057777D"/>
    <w:rsid w:val="00622410"/>
    <w:rsid w:val="006310C7"/>
    <w:rsid w:val="00631178"/>
    <w:rsid w:val="0068116B"/>
    <w:rsid w:val="006A7341"/>
    <w:rsid w:val="006F6918"/>
    <w:rsid w:val="00702284"/>
    <w:rsid w:val="00704033"/>
    <w:rsid w:val="0070412B"/>
    <w:rsid w:val="00734357"/>
    <w:rsid w:val="00753E41"/>
    <w:rsid w:val="00767119"/>
    <w:rsid w:val="00767C72"/>
    <w:rsid w:val="00773FA1"/>
    <w:rsid w:val="00775279"/>
    <w:rsid w:val="00776F66"/>
    <w:rsid w:val="00782F90"/>
    <w:rsid w:val="007920B9"/>
    <w:rsid w:val="007A4398"/>
    <w:rsid w:val="007C00C1"/>
    <w:rsid w:val="007D1CC5"/>
    <w:rsid w:val="008139F4"/>
    <w:rsid w:val="00821431"/>
    <w:rsid w:val="008456D1"/>
    <w:rsid w:val="008644C8"/>
    <w:rsid w:val="00870690"/>
    <w:rsid w:val="008776D8"/>
    <w:rsid w:val="008B0317"/>
    <w:rsid w:val="008B737E"/>
    <w:rsid w:val="008C7A32"/>
    <w:rsid w:val="008D4B91"/>
    <w:rsid w:val="008F24C3"/>
    <w:rsid w:val="009005AF"/>
    <w:rsid w:val="00906A5A"/>
    <w:rsid w:val="00920262"/>
    <w:rsid w:val="00975D5A"/>
    <w:rsid w:val="009B2528"/>
    <w:rsid w:val="009B4A09"/>
    <w:rsid w:val="009F4F39"/>
    <w:rsid w:val="00A67B16"/>
    <w:rsid w:val="00A74BA2"/>
    <w:rsid w:val="00A92A16"/>
    <w:rsid w:val="00AC7ED3"/>
    <w:rsid w:val="00AE742D"/>
    <w:rsid w:val="00B062DC"/>
    <w:rsid w:val="00B14850"/>
    <w:rsid w:val="00B24919"/>
    <w:rsid w:val="00B344B9"/>
    <w:rsid w:val="00B51ACC"/>
    <w:rsid w:val="00C041DB"/>
    <w:rsid w:val="00C613AD"/>
    <w:rsid w:val="00C77938"/>
    <w:rsid w:val="00CA18DA"/>
    <w:rsid w:val="00CA7326"/>
    <w:rsid w:val="00CD0C2D"/>
    <w:rsid w:val="00CD7F9C"/>
    <w:rsid w:val="00CF42CE"/>
    <w:rsid w:val="00D20A8D"/>
    <w:rsid w:val="00D55281"/>
    <w:rsid w:val="00D74715"/>
    <w:rsid w:val="00D76FBD"/>
    <w:rsid w:val="00D81253"/>
    <w:rsid w:val="00E14D4E"/>
    <w:rsid w:val="00E224A7"/>
    <w:rsid w:val="00E52AC4"/>
    <w:rsid w:val="00E87273"/>
    <w:rsid w:val="00ED3AA3"/>
    <w:rsid w:val="00EE7A30"/>
    <w:rsid w:val="00F035F8"/>
    <w:rsid w:val="00F21BAC"/>
    <w:rsid w:val="00F35A7A"/>
    <w:rsid w:val="00F5121B"/>
    <w:rsid w:val="00F8371E"/>
    <w:rsid w:val="00F847C1"/>
    <w:rsid w:val="00F857A5"/>
    <w:rsid w:val="00FB50DA"/>
    <w:rsid w:val="00FC62EB"/>
    <w:rsid w:val="00FD6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C325"/>
  <w15:docId w15:val="{B5807CFD-11AC-44F8-A9C9-588E3C8A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03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317"/>
    <w:rPr>
      <w:rFonts w:ascii="Segoe UI" w:hAnsi="Segoe UI" w:cs="Segoe UI"/>
      <w:sz w:val="18"/>
      <w:szCs w:val="18"/>
    </w:rPr>
  </w:style>
  <w:style w:type="character" w:styleId="CommentReference">
    <w:name w:val="annotation reference"/>
    <w:basedOn w:val="DefaultParagraphFont"/>
    <w:uiPriority w:val="99"/>
    <w:semiHidden/>
    <w:unhideWhenUsed/>
    <w:rsid w:val="00B14850"/>
    <w:rPr>
      <w:sz w:val="16"/>
      <w:szCs w:val="16"/>
    </w:rPr>
  </w:style>
  <w:style w:type="paragraph" w:styleId="CommentText">
    <w:name w:val="annotation text"/>
    <w:basedOn w:val="Normal"/>
    <w:link w:val="CommentTextChar"/>
    <w:uiPriority w:val="99"/>
    <w:semiHidden/>
    <w:unhideWhenUsed/>
    <w:rsid w:val="00B14850"/>
    <w:rPr>
      <w:sz w:val="20"/>
      <w:szCs w:val="20"/>
    </w:rPr>
  </w:style>
  <w:style w:type="character" w:customStyle="1" w:styleId="CommentTextChar">
    <w:name w:val="Comment Text Char"/>
    <w:basedOn w:val="DefaultParagraphFont"/>
    <w:link w:val="CommentText"/>
    <w:uiPriority w:val="99"/>
    <w:semiHidden/>
    <w:rsid w:val="00B14850"/>
    <w:rPr>
      <w:sz w:val="20"/>
      <w:szCs w:val="20"/>
    </w:rPr>
  </w:style>
  <w:style w:type="paragraph" w:styleId="CommentSubject">
    <w:name w:val="annotation subject"/>
    <w:basedOn w:val="CommentText"/>
    <w:next w:val="CommentText"/>
    <w:link w:val="CommentSubjectChar"/>
    <w:uiPriority w:val="99"/>
    <w:semiHidden/>
    <w:unhideWhenUsed/>
    <w:rsid w:val="00B14850"/>
    <w:rPr>
      <w:b/>
      <w:bCs/>
    </w:rPr>
  </w:style>
  <w:style w:type="character" w:customStyle="1" w:styleId="CommentSubjectChar">
    <w:name w:val="Comment Subject Char"/>
    <w:basedOn w:val="CommentTextChar"/>
    <w:link w:val="CommentSubject"/>
    <w:uiPriority w:val="99"/>
    <w:semiHidden/>
    <w:rsid w:val="00B14850"/>
    <w:rPr>
      <w:b/>
      <w:bCs/>
      <w:sz w:val="20"/>
      <w:szCs w:val="20"/>
    </w:rPr>
  </w:style>
  <w:style w:type="paragraph" w:styleId="Revision">
    <w:name w:val="Revision"/>
    <w:hidden/>
    <w:uiPriority w:val="99"/>
    <w:semiHidden/>
    <w:rsid w:val="000C3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03725">
      <w:bodyDiv w:val="1"/>
      <w:marLeft w:val="0"/>
      <w:marRight w:val="0"/>
      <w:marTop w:val="0"/>
      <w:marBottom w:val="0"/>
      <w:divBdr>
        <w:top w:val="none" w:sz="0" w:space="0" w:color="auto"/>
        <w:left w:val="none" w:sz="0" w:space="0" w:color="auto"/>
        <w:bottom w:val="none" w:sz="0" w:space="0" w:color="auto"/>
        <w:right w:val="none" w:sz="0" w:space="0" w:color="auto"/>
      </w:divBdr>
    </w:div>
    <w:div w:id="2052000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217DD3-AFEE-49F0-A050-AF10072604F6}">
  <ds:schemaRefs>
    <ds:schemaRef ds:uri="http://schemas.microsoft.com/sharepoint/v3/contenttype/forms"/>
  </ds:schemaRefs>
</ds:datastoreItem>
</file>

<file path=customXml/itemProps2.xml><?xml version="1.0" encoding="utf-8"?>
<ds:datastoreItem xmlns:ds="http://schemas.openxmlformats.org/officeDocument/2006/customXml" ds:itemID="{44CFB1A6-0A00-4FB3-A1CF-445E51D034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D88707-E526-4D7F-B530-90CEC0A74B8D}">
  <ds:schemaRefs>
    <ds:schemaRef ds:uri="http://purl.org/dc/terms/"/>
    <ds:schemaRef ds:uri="ab955a96-761f-4c96-a6fc-04b9ce4c53f5"/>
    <ds:schemaRef ds:uri="26133458-dd6b-4323-9224-444c1d830d6d"/>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8</Pages>
  <Words>2900</Words>
  <Characters>16536</Characters>
  <Application>Microsoft Office Word</Application>
  <DocSecurity>0</DocSecurity>
  <Lines>137</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Gjoni, Vojsava</dc:creator>
  <cp:keywords/>
  <dc:description/>
  <cp:lastModifiedBy>Wesner, Jeff S</cp:lastModifiedBy>
  <cp:revision>42</cp:revision>
  <cp:lastPrinted>2023-01-18T01:45:00Z</cp:lastPrinted>
  <dcterms:created xsi:type="dcterms:W3CDTF">2023-01-18T05:57:00Z</dcterms:created>
  <dcterms:modified xsi:type="dcterms:W3CDTF">2023-03-09T00:10:00Z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0x01010010D08B74DB13F641A1FB2572219BFE55</vt:lpwstr>
  </property>
</Properties>
</file>