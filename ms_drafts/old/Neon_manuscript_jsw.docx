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D3331" w14:textId="71E432B7" w:rsidR="002A44CF" w:rsidRPr="00C77938" w:rsidRDefault="002A44CF" w:rsidP="00C77938">
      <w:pPr>
        <w:jc w:val="both"/>
        <w:rPr>
          <w:rFonts w:ascii="Times New Roman" w:hAnsi="Times New Roman" w:cs="Times New Roman"/>
          <w:b/>
          <w:bCs/>
        </w:rPr>
      </w:pPr>
      <w:bookmarkStart w:id="0" w:name="_GoBack"/>
      <w:bookmarkEnd w:id="0"/>
      <w:r w:rsidRPr="00C77938">
        <w:rPr>
          <w:rFonts w:ascii="Times New Roman" w:hAnsi="Times New Roman" w:cs="Times New Roman"/>
          <w:b/>
          <w:bCs/>
        </w:rPr>
        <w:t>Temperature and resources interact to</w:t>
      </w:r>
      <w:r w:rsidR="00084B1E" w:rsidRPr="00C77938">
        <w:rPr>
          <w:rFonts w:ascii="Times New Roman" w:hAnsi="Times New Roman" w:cs="Times New Roman"/>
          <w:b/>
          <w:bCs/>
        </w:rPr>
        <w:t xml:space="preserve"> influence</w:t>
      </w:r>
      <w:r w:rsidRPr="00C77938">
        <w:rPr>
          <w:rFonts w:ascii="Times New Roman" w:hAnsi="Times New Roman" w:cs="Times New Roman"/>
          <w:b/>
          <w:bCs/>
        </w:rPr>
        <w:t xml:space="preserve"> </w:t>
      </w:r>
      <w:r w:rsidR="00084B1E" w:rsidRPr="00C77938">
        <w:rPr>
          <w:rFonts w:ascii="Times New Roman" w:hAnsi="Times New Roman" w:cs="Times New Roman"/>
          <w:b/>
          <w:bCs/>
        </w:rPr>
        <w:t>i</w:t>
      </w:r>
      <w:r w:rsidRPr="00C77938">
        <w:rPr>
          <w:rFonts w:ascii="Times New Roman" w:hAnsi="Times New Roman" w:cs="Times New Roman"/>
          <w:b/>
          <w:bCs/>
        </w:rPr>
        <w:t>ndividual size distributions across North American streams</w:t>
      </w:r>
    </w:p>
    <w:p w14:paraId="46E43CF2" w14:textId="3D02F525" w:rsidR="00423C3A" w:rsidRPr="00C77938" w:rsidRDefault="00423C3A" w:rsidP="00C77938">
      <w:pPr>
        <w:jc w:val="both"/>
        <w:rPr>
          <w:rFonts w:ascii="Times New Roman" w:hAnsi="Times New Roman" w:cs="Times New Roman"/>
        </w:rPr>
      </w:pPr>
    </w:p>
    <w:p w14:paraId="23818A9C" w14:textId="5BFA3BB7" w:rsidR="00A67B16" w:rsidRPr="00C77938" w:rsidRDefault="00423C3A" w:rsidP="00C77938">
      <w:pPr>
        <w:jc w:val="both"/>
        <w:rPr>
          <w:rFonts w:ascii="Times New Roman" w:hAnsi="Times New Roman" w:cs="Times New Roman"/>
        </w:rPr>
      </w:pPr>
      <w:r w:rsidRPr="00C77938">
        <w:rPr>
          <w:rFonts w:ascii="Times New Roman" w:hAnsi="Times New Roman" w:cs="Times New Roman"/>
        </w:rPr>
        <w:t xml:space="preserve">Vojsava Gjoni </w:t>
      </w:r>
      <w:r w:rsidRPr="00C77938">
        <w:rPr>
          <w:rFonts w:ascii="Times New Roman" w:hAnsi="Times New Roman" w:cs="Times New Roman"/>
          <w:vertAlign w:val="superscript"/>
        </w:rPr>
        <w:t>1</w:t>
      </w:r>
      <w:r w:rsidRPr="00C77938">
        <w:rPr>
          <w:rFonts w:ascii="Times New Roman" w:hAnsi="Times New Roman" w:cs="Times New Roman"/>
        </w:rPr>
        <w:t>| Justin P. F. Pomeranz</w:t>
      </w:r>
      <w:r w:rsidRPr="00C77938">
        <w:rPr>
          <w:rFonts w:ascii="Times New Roman" w:hAnsi="Times New Roman" w:cs="Times New Roman"/>
          <w:vertAlign w:val="superscript"/>
        </w:rPr>
        <w:t>2</w:t>
      </w:r>
      <w:r w:rsidRPr="00C77938">
        <w:rPr>
          <w:rFonts w:ascii="Times New Roman" w:hAnsi="Times New Roman" w:cs="Times New Roman"/>
        </w:rPr>
        <w:t xml:space="preserve"> | James R. Junker</w:t>
      </w:r>
      <w:r w:rsidRPr="00C77938">
        <w:rPr>
          <w:rFonts w:ascii="Times New Roman" w:hAnsi="Times New Roman" w:cs="Times New Roman"/>
          <w:vertAlign w:val="superscript"/>
        </w:rPr>
        <w:t>3</w:t>
      </w:r>
      <w:r w:rsidRPr="00C77938">
        <w:rPr>
          <w:rFonts w:ascii="Times New Roman" w:hAnsi="Times New Roman" w:cs="Times New Roman"/>
        </w:rPr>
        <w:t xml:space="preserve"> | Jeff S. Wesner</w:t>
      </w:r>
      <w:r w:rsidRPr="00C77938">
        <w:rPr>
          <w:rFonts w:ascii="Times New Roman" w:hAnsi="Times New Roman" w:cs="Times New Roman"/>
          <w:vertAlign w:val="superscript"/>
        </w:rPr>
        <w:t>1</w:t>
      </w:r>
    </w:p>
    <w:p w14:paraId="0C57C771" w14:textId="27384F86" w:rsidR="002A44CF" w:rsidRPr="00C77938" w:rsidRDefault="002A44CF" w:rsidP="00C77938">
      <w:pPr>
        <w:jc w:val="both"/>
        <w:rPr>
          <w:rFonts w:ascii="Times New Roman" w:hAnsi="Times New Roman" w:cs="Times New Roman"/>
        </w:rPr>
      </w:pPr>
    </w:p>
    <w:p w14:paraId="364F81C0" w14:textId="00666D5F" w:rsidR="001F0A11" w:rsidRPr="00B14850" w:rsidRDefault="001F0A11" w:rsidP="00B14850">
      <w:pPr>
        <w:spacing w:line="276" w:lineRule="auto"/>
        <w:jc w:val="both"/>
        <w:rPr>
          <w:rFonts w:ascii="Times New Roman" w:hAnsi="Times New Roman" w:cs="Times New Roman"/>
          <w:b/>
          <w:sz w:val="22"/>
          <w:szCs w:val="22"/>
        </w:rPr>
      </w:pPr>
      <w:r w:rsidRPr="00B14850">
        <w:rPr>
          <w:rFonts w:ascii="Times New Roman" w:hAnsi="Times New Roman" w:cs="Times New Roman"/>
          <w:b/>
          <w:sz w:val="22"/>
          <w:szCs w:val="22"/>
        </w:rPr>
        <w:t>Introduction</w:t>
      </w:r>
    </w:p>
    <w:p w14:paraId="747E8CBB" w14:textId="77777777" w:rsidR="001F0A11" w:rsidRPr="00B14850" w:rsidRDefault="001F0A11" w:rsidP="00B14850">
      <w:pPr>
        <w:spacing w:line="276" w:lineRule="auto"/>
        <w:jc w:val="both"/>
        <w:rPr>
          <w:rFonts w:ascii="Times New Roman" w:hAnsi="Times New Roman" w:cs="Times New Roman"/>
          <w:sz w:val="22"/>
          <w:szCs w:val="22"/>
        </w:rPr>
      </w:pPr>
    </w:p>
    <w:p w14:paraId="1B1DCEFE" w14:textId="67A01828" w:rsidR="00D81253" w:rsidRPr="00B14850" w:rsidRDefault="008139F4" w:rsidP="00B14850">
      <w:pPr>
        <w:autoSpaceDE w:val="0"/>
        <w:autoSpaceDN w:val="0"/>
        <w:adjustRightInd w:val="0"/>
        <w:spacing w:line="276" w:lineRule="auto"/>
        <w:ind w:firstLine="708"/>
        <w:jc w:val="both"/>
        <w:rPr>
          <w:rFonts w:ascii="Times New Roman" w:hAnsi="Times New Roman" w:cs="Times New Roman"/>
          <w:sz w:val="22"/>
          <w:szCs w:val="22"/>
        </w:rPr>
      </w:pPr>
      <w:del w:id="1" w:author="Wesner, Jeff S" w:date="2023-01-17T16:27:00Z">
        <w:r w:rsidRPr="00B14850" w:rsidDel="00775279">
          <w:rPr>
            <w:rFonts w:ascii="Times New Roman" w:hAnsi="Times New Roman" w:cs="Times New Roman"/>
            <w:sz w:val="22"/>
            <w:szCs w:val="22"/>
          </w:rPr>
          <w:delText>T</w:delText>
        </w:r>
      </w:del>
      <w:ins w:id="2" w:author="Wesner, Jeff S" w:date="2023-01-17T16:27:00Z">
        <w:r w:rsidR="00775279">
          <w:rPr>
            <w:rFonts w:ascii="Times New Roman" w:hAnsi="Times New Roman" w:cs="Times New Roman"/>
            <w:sz w:val="22"/>
            <w:szCs w:val="22"/>
          </w:rPr>
          <w:t>Understanding</w:t>
        </w:r>
      </w:ins>
      <w:ins w:id="3" w:author="Wesner, Jeff S" w:date="2023-01-17T16:28:00Z">
        <w:r w:rsidR="00775279">
          <w:rPr>
            <w:rFonts w:ascii="Times New Roman" w:hAnsi="Times New Roman" w:cs="Times New Roman"/>
            <w:sz w:val="22"/>
            <w:szCs w:val="22"/>
          </w:rPr>
          <w:t xml:space="preserve"> </w:t>
        </w:r>
        <w:commentRangeStart w:id="4"/>
        <w:r w:rsidR="002950BF">
          <w:rPr>
            <w:rFonts w:ascii="Times New Roman" w:hAnsi="Times New Roman" w:cs="Times New Roman"/>
            <w:sz w:val="22"/>
            <w:szCs w:val="22"/>
          </w:rPr>
          <w:t>t</w:t>
        </w:r>
      </w:ins>
      <w:r w:rsidRPr="00B14850">
        <w:rPr>
          <w:rFonts w:ascii="Times New Roman" w:hAnsi="Times New Roman" w:cs="Times New Roman"/>
          <w:sz w:val="22"/>
          <w:szCs w:val="22"/>
        </w:rPr>
        <w:t xml:space="preserve">he impact of </w:t>
      </w:r>
      <w:r w:rsidR="00A92A16" w:rsidRPr="00B14850">
        <w:rPr>
          <w:rFonts w:ascii="Times New Roman" w:hAnsi="Times New Roman" w:cs="Times New Roman"/>
          <w:sz w:val="22"/>
          <w:szCs w:val="22"/>
        </w:rPr>
        <w:t xml:space="preserve">human and environment-driven changes </w:t>
      </w:r>
      <w:r w:rsidRPr="00B14850">
        <w:rPr>
          <w:rFonts w:ascii="Times New Roman" w:hAnsi="Times New Roman" w:cs="Times New Roman"/>
          <w:sz w:val="22"/>
          <w:szCs w:val="22"/>
        </w:rPr>
        <w:t xml:space="preserve">on </w:t>
      </w:r>
      <w:commentRangeEnd w:id="4"/>
      <w:r w:rsidR="002950BF">
        <w:rPr>
          <w:rStyle w:val="CommentReference"/>
        </w:rPr>
        <w:commentReference w:id="4"/>
      </w:r>
      <w:del w:id="5" w:author="Wesner, Jeff S" w:date="2023-01-17T16:28:00Z">
        <w:r w:rsidRPr="00B14850" w:rsidDel="002950BF">
          <w:rPr>
            <w:rFonts w:ascii="Times New Roman" w:hAnsi="Times New Roman" w:cs="Times New Roman"/>
            <w:sz w:val="22"/>
            <w:szCs w:val="22"/>
          </w:rPr>
          <w:delText xml:space="preserve">ecological </w:delText>
        </w:r>
      </w:del>
      <w:ins w:id="6" w:author="Wesner, Jeff S" w:date="2023-01-17T16:28:00Z">
        <w:r w:rsidR="002950BF" w:rsidRPr="00B14850">
          <w:rPr>
            <w:rFonts w:ascii="Times New Roman" w:hAnsi="Times New Roman" w:cs="Times New Roman"/>
            <w:sz w:val="22"/>
            <w:szCs w:val="22"/>
          </w:rPr>
          <w:t>eco</w:t>
        </w:r>
        <w:r w:rsidR="002950BF">
          <w:rPr>
            <w:rFonts w:ascii="Times New Roman" w:hAnsi="Times New Roman" w:cs="Times New Roman"/>
            <w:sz w:val="22"/>
            <w:szCs w:val="22"/>
          </w:rPr>
          <w:t>system function</w:t>
        </w:r>
      </w:ins>
      <w:del w:id="7" w:author="Wesner, Jeff S" w:date="2023-01-17T16:28:00Z">
        <w:r w:rsidRPr="00B14850" w:rsidDel="002950BF">
          <w:rPr>
            <w:rFonts w:ascii="Times New Roman" w:hAnsi="Times New Roman" w:cs="Times New Roman"/>
            <w:sz w:val="22"/>
            <w:szCs w:val="22"/>
          </w:rPr>
          <w:delText>communities</w:delText>
        </w:r>
      </w:del>
      <w:r w:rsidRPr="00B14850">
        <w:rPr>
          <w:rFonts w:ascii="Times New Roman" w:hAnsi="Times New Roman" w:cs="Times New Roman"/>
          <w:sz w:val="22"/>
          <w:szCs w:val="22"/>
        </w:rPr>
        <w:t xml:space="preserve"> remains a </w:t>
      </w:r>
      <w:del w:id="8" w:author="Wesner, Jeff S" w:date="2023-01-17T16:28:00Z">
        <w:r w:rsidRPr="00B14850" w:rsidDel="002950BF">
          <w:rPr>
            <w:rFonts w:ascii="Times New Roman" w:hAnsi="Times New Roman" w:cs="Times New Roman"/>
            <w:sz w:val="22"/>
            <w:szCs w:val="22"/>
          </w:rPr>
          <w:delText>major goal</w:delText>
        </w:r>
      </w:del>
      <w:ins w:id="9" w:author="Wesner, Jeff S" w:date="2023-01-17T16:28:00Z">
        <w:r w:rsidR="002950BF">
          <w:rPr>
            <w:rFonts w:ascii="Times New Roman" w:hAnsi="Times New Roman" w:cs="Times New Roman"/>
            <w:sz w:val="22"/>
            <w:szCs w:val="22"/>
          </w:rPr>
          <w:t>challenge</w:t>
        </w:r>
      </w:ins>
      <w:r w:rsidRPr="00B14850">
        <w:rPr>
          <w:rFonts w:ascii="Times New Roman" w:hAnsi="Times New Roman" w:cs="Times New Roman"/>
          <w:sz w:val="22"/>
          <w:szCs w:val="22"/>
        </w:rPr>
        <w:t xml:space="preserve"> for ecologists.</w:t>
      </w:r>
      <w:r w:rsidR="008F24C3" w:rsidRPr="00B14850">
        <w:rPr>
          <w:rFonts w:ascii="Times New Roman" w:hAnsi="Times New Roman" w:cs="Times New Roman"/>
          <w:sz w:val="22"/>
          <w:szCs w:val="22"/>
        </w:rPr>
        <w:t xml:space="preserve"> </w:t>
      </w:r>
      <w:r w:rsidR="00782F90" w:rsidRPr="00B14850">
        <w:rPr>
          <w:rFonts w:ascii="Times New Roman" w:hAnsi="Times New Roman" w:cs="Times New Roman"/>
          <w:sz w:val="22"/>
          <w:szCs w:val="22"/>
        </w:rPr>
        <w:t>One important ecosystem function, the flux of energy through food webs (Barnes et al. 2018), is reflected by the size distribution of individuals within ecological communities (Jennings and Blanchard 2004; Petchey and Belgrano 2010; Blanchard et al. 2017). Therefore, size</w:t>
      </w:r>
      <w:r w:rsidR="00162A0A" w:rsidRPr="00B14850">
        <w:rPr>
          <w:rFonts w:ascii="Times New Roman" w:hAnsi="Times New Roman" w:cs="Times New Roman"/>
          <w:sz w:val="22"/>
          <w:szCs w:val="22"/>
        </w:rPr>
        <w:t>-based ecosystem modeling</w:t>
      </w:r>
      <w:r w:rsidR="00A92A16" w:rsidRPr="00B14850">
        <w:rPr>
          <w:rFonts w:ascii="Times New Roman" w:hAnsi="Times New Roman" w:cs="Times New Roman"/>
          <w:sz w:val="22"/>
          <w:szCs w:val="22"/>
        </w:rPr>
        <w:t xml:space="preserve">, such as individual size distributions (ISD; also known as abundance size spectrum) </w:t>
      </w:r>
      <w:r w:rsidR="00162A0A" w:rsidRPr="00B14850">
        <w:rPr>
          <w:rFonts w:ascii="Times New Roman" w:hAnsi="Times New Roman" w:cs="Times New Roman"/>
          <w:sz w:val="22"/>
          <w:szCs w:val="22"/>
        </w:rPr>
        <w:t xml:space="preserve">is emerging as a powerful way to assess ecosystem level </w:t>
      </w:r>
      <w:commentRangeStart w:id="10"/>
      <w:r w:rsidR="00162A0A" w:rsidRPr="00B14850">
        <w:rPr>
          <w:rFonts w:ascii="Times New Roman" w:hAnsi="Times New Roman" w:cs="Times New Roman"/>
          <w:sz w:val="22"/>
          <w:szCs w:val="22"/>
        </w:rPr>
        <w:t xml:space="preserve">impacts of </w:t>
      </w:r>
      <w:r w:rsidR="00C041DB" w:rsidRPr="00B14850">
        <w:rPr>
          <w:rFonts w:ascii="Times New Roman" w:hAnsi="Times New Roman" w:cs="Times New Roman"/>
          <w:sz w:val="22"/>
          <w:szCs w:val="22"/>
        </w:rPr>
        <w:t>environmental</w:t>
      </w:r>
      <w:r w:rsidR="00162A0A" w:rsidRPr="00B14850">
        <w:rPr>
          <w:rFonts w:ascii="Times New Roman" w:hAnsi="Times New Roman" w:cs="Times New Roman"/>
          <w:sz w:val="22"/>
          <w:szCs w:val="22"/>
        </w:rPr>
        <w:t xml:space="preserve"> changes from individual level </w:t>
      </w:r>
      <w:r w:rsidR="00A92A16" w:rsidRPr="00B14850">
        <w:rPr>
          <w:rFonts w:ascii="Times New Roman" w:hAnsi="Times New Roman" w:cs="Times New Roman"/>
          <w:sz w:val="22"/>
          <w:szCs w:val="22"/>
        </w:rPr>
        <w:t xml:space="preserve">physiological </w:t>
      </w:r>
      <w:r w:rsidR="00162A0A" w:rsidRPr="00B14850">
        <w:rPr>
          <w:rFonts w:ascii="Times New Roman" w:hAnsi="Times New Roman" w:cs="Times New Roman"/>
          <w:sz w:val="22"/>
          <w:szCs w:val="22"/>
        </w:rPr>
        <w:t>processes</w:t>
      </w:r>
      <w:r w:rsidR="0053264E" w:rsidRPr="00B14850">
        <w:rPr>
          <w:rFonts w:ascii="Times New Roman" w:hAnsi="Times New Roman" w:cs="Times New Roman"/>
          <w:sz w:val="22"/>
          <w:szCs w:val="22"/>
        </w:rPr>
        <w:t xml:space="preserve"> to ecosystem-level ones</w:t>
      </w:r>
      <w:commentRangeEnd w:id="10"/>
      <w:r w:rsidR="002950BF">
        <w:rPr>
          <w:rStyle w:val="CommentReference"/>
        </w:rPr>
        <w:commentReference w:id="10"/>
      </w:r>
      <w:r w:rsidR="00A92A16" w:rsidRPr="00B14850">
        <w:rPr>
          <w:rFonts w:ascii="Times New Roman" w:hAnsi="Times New Roman" w:cs="Times New Roman"/>
          <w:sz w:val="22"/>
          <w:szCs w:val="22"/>
        </w:rPr>
        <w:t xml:space="preserve">. </w:t>
      </w:r>
      <w:r w:rsidR="00782F90" w:rsidRPr="00B14850">
        <w:rPr>
          <w:rFonts w:ascii="Times New Roman" w:hAnsi="Times New Roman" w:cs="Times New Roman"/>
          <w:sz w:val="22"/>
          <w:szCs w:val="22"/>
        </w:rPr>
        <w:t xml:space="preserve">This is because many fundamental aspects of an organism’s biology are controlled by body size, including metabolic rate, life history, diet breadth, and trophic position (Brown et al. 2004; Woodward et al. 2005; White et al. 2007). </w:t>
      </w:r>
      <w:r w:rsidR="0053264E" w:rsidRPr="00B14850">
        <w:rPr>
          <w:rFonts w:ascii="Times New Roman" w:hAnsi="Times New Roman" w:cs="Times New Roman"/>
          <w:sz w:val="22"/>
          <w:szCs w:val="22"/>
        </w:rPr>
        <w:t>Therefore</w:t>
      </w:r>
      <w:r w:rsidR="00782F90" w:rsidRPr="00B14850">
        <w:rPr>
          <w:rFonts w:ascii="Times New Roman" w:hAnsi="Times New Roman" w:cs="Times New Roman"/>
          <w:sz w:val="22"/>
          <w:szCs w:val="22"/>
        </w:rPr>
        <w:t xml:space="preserve">, </w:t>
      </w:r>
      <w:r w:rsidR="00353D34" w:rsidRPr="00B14850">
        <w:rPr>
          <w:rFonts w:ascii="Times New Roman" w:hAnsi="Times New Roman" w:cs="Times New Roman"/>
          <w:sz w:val="22"/>
          <w:szCs w:val="22"/>
        </w:rPr>
        <w:t>changes</w:t>
      </w:r>
      <w:r w:rsidR="00782F90" w:rsidRPr="00B14850">
        <w:rPr>
          <w:rFonts w:ascii="Times New Roman" w:hAnsi="Times New Roman" w:cs="Times New Roman"/>
          <w:sz w:val="22"/>
          <w:szCs w:val="22"/>
        </w:rPr>
        <w:t xml:space="preserve"> in ISD reflect changes in ecosystem function, providing a simple but powerful way to measure variation in size-based community structure across spatial and temporal scales (Woodward et al. 2010; Edwards et al. 2017; </w:t>
      </w:r>
      <w:proofErr w:type="spellStart"/>
      <w:r w:rsidR="00782F90" w:rsidRPr="00B14850">
        <w:rPr>
          <w:rFonts w:ascii="Times New Roman" w:hAnsi="Times New Roman" w:cs="Times New Roman"/>
          <w:sz w:val="22"/>
          <w:szCs w:val="22"/>
        </w:rPr>
        <w:t>Sprules</w:t>
      </w:r>
      <w:proofErr w:type="spellEnd"/>
      <w:r w:rsidR="00782F90" w:rsidRPr="00B14850">
        <w:rPr>
          <w:rFonts w:ascii="Times New Roman" w:hAnsi="Times New Roman" w:cs="Times New Roman"/>
          <w:sz w:val="22"/>
          <w:szCs w:val="22"/>
        </w:rPr>
        <w:t xml:space="preserve"> and Barth 2015; Blanchard et al. 2017; O’Gorman et al. 2017).</w:t>
      </w:r>
    </w:p>
    <w:p w14:paraId="41E89059" w14:textId="4DBC4736" w:rsidR="00704033" w:rsidRPr="00B14850" w:rsidRDefault="00D81253" w:rsidP="00B14850">
      <w:pPr>
        <w:autoSpaceDE w:val="0"/>
        <w:autoSpaceDN w:val="0"/>
        <w:adjustRightInd w:val="0"/>
        <w:spacing w:line="276" w:lineRule="auto"/>
        <w:ind w:firstLine="708"/>
        <w:jc w:val="both"/>
        <w:rPr>
          <w:rFonts w:ascii="Times New Roman" w:hAnsi="Times New Roman" w:cs="Times New Roman"/>
          <w:sz w:val="22"/>
          <w:szCs w:val="22"/>
        </w:rPr>
      </w:pPr>
      <w:r w:rsidRPr="00B14850">
        <w:rPr>
          <w:rFonts w:ascii="Times New Roman" w:hAnsi="Times New Roman" w:cs="Times New Roman"/>
          <w:sz w:val="22"/>
          <w:szCs w:val="22"/>
        </w:rPr>
        <w:t>The shape of this ISD relationship is described by a power law, N ~ M</w:t>
      </w:r>
      <w:del w:id="11" w:author="Wesner, Jeff S" w:date="2023-01-17T16:31:00Z">
        <w:r w:rsidRPr="00B14850" w:rsidDel="002950BF">
          <w:rPr>
            <w:rFonts w:ascii="Times New Roman" w:hAnsi="Times New Roman" w:cs="Times New Roman"/>
            <w:sz w:val="22"/>
            <w:szCs w:val="22"/>
            <w:vertAlign w:val="superscript"/>
          </w:rPr>
          <w:delText>-</w:delText>
        </w:r>
      </w:del>
      <w:commentRangeStart w:id="12"/>
      <w:r w:rsidRPr="00B14850">
        <w:rPr>
          <w:rFonts w:ascii="Times New Roman" w:hAnsi="Times New Roman" w:cs="Times New Roman"/>
          <w:sz w:val="22"/>
          <w:szCs w:val="22"/>
          <w:vertAlign w:val="superscript"/>
        </w:rPr>
        <w:t>b</w:t>
      </w:r>
      <w:commentRangeEnd w:id="12"/>
      <w:r w:rsidR="002950BF">
        <w:rPr>
          <w:rStyle w:val="CommentReference"/>
        </w:rPr>
        <w:commentReference w:id="12"/>
      </w:r>
      <w:r w:rsidRPr="00B14850">
        <w:rPr>
          <w:rFonts w:ascii="Times New Roman" w:hAnsi="Times New Roman" w:cs="Times New Roman"/>
          <w:sz w:val="22"/>
          <w:szCs w:val="22"/>
        </w:rPr>
        <w:t xml:space="preserve">, </w:t>
      </w:r>
      <w:del w:id="13" w:author="Wesner, Jeff S" w:date="2023-01-17T16:31:00Z">
        <w:r w:rsidR="008776D8" w:rsidRPr="00B14850" w:rsidDel="002950BF">
          <w:rPr>
            <w:rFonts w:ascii="Times New Roman" w:hAnsi="Times New Roman" w:cs="Times New Roman"/>
            <w:sz w:val="22"/>
            <w:szCs w:val="22"/>
          </w:rPr>
          <w:delText>where the power law</w:delText>
        </w:r>
      </w:del>
      <w:ins w:id="14" w:author="Wesner, Jeff S" w:date="2023-01-17T16:31:00Z">
        <w:r w:rsidR="002950BF">
          <w:rPr>
            <w:rFonts w:ascii="Times New Roman" w:hAnsi="Times New Roman" w:cs="Times New Roman"/>
            <w:sz w:val="22"/>
            <w:szCs w:val="22"/>
          </w:rPr>
          <w:t>which</w:t>
        </w:r>
      </w:ins>
      <w:r w:rsidR="008776D8" w:rsidRPr="00B14850">
        <w:rPr>
          <w:rFonts w:ascii="Times New Roman" w:hAnsi="Times New Roman" w:cs="Times New Roman"/>
          <w:sz w:val="22"/>
          <w:szCs w:val="22"/>
        </w:rPr>
        <w:t xml:space="preserve"> is predicted to hold when the energy use of the individuals presents in the community approximate </w:t>
      </w:r>
      <w:commentRangeStart w:id="15"/>
      <w:r w:rsidR="008776D8" w:rsidRPr="00B14850">
        <w:rPr>
          <w:rFonts w:ascii="Times New Roman" w:hAnsi="Times New Roman" w:cs="Times New Roman"/>
          <w:sz w:val="22"/>
          <w:szCs w:val="22"/>
        </w:rPr>
        <w:t xml:space="preserve">the resource flow available from the environment </w:t>
      </w:r>
      <w:commentRangeEnd w:id="15"/>
      <w:r w:rsidR="002950BF">
        <w:rPr>
          <w:rStyle w:val="CommentReference"/>
        </w:rPr>
        <w:commentReference w:id="15"/>
      </w:r>
      <w:r w:rsidR="008776D8" w:rsidRPr="00B14850">
        <w:rPr>
          <w:rFonts w:ascii="Times New Roman" w:hAnsi="Times New Roman" w:cs="Times New Roman"/>
          <w:sz w:val="22"/>
          <w:szCs w:val="22"/>
        </w:rPr>
        <w:t>(</w:t>
      </w:r>
      <w:proofErr w:type="spellStart"/>
      <w:r w:rsidR="008776D8" w:rsidRPr="00B14850">
        <w:rPr>
          <w:rFonts w:ascii="Times New Roman" w:hAnsi="Times New Roman" w:cs="Times New Roman"/>
          <w:sz w:val="22"/>
          <w:szCs w:val="22"/>
        </w:rPr>
        <w:t>Enquist</w:t>
      </w:r>
      <w:proofErr w:type="spellEnd"/>
      <w:r w:rsidR="008776D8" w:rsidRPr="00B14850">
        <w:rPr>
          <w:rFonts w:ascii="Times New Roman" w:hAnsi="Times New Roman" w:cs="Times New Roman"/>
          <w:sz w:val="22"/>
          <w:szCs w:val="22"/>
        </w:rPr>
        <w:t xml:space="preserve"> et al. 1998; </w:t>
      </w:r>
      <w:proofErr w:type="spellStart"/>
      <w:r w:rsidR="008776D8" w:rsidRPr="00B14850">
        <w:rPr>
          <w:rFonts w:ascii="Times New Roman" w:hAnsi="Times New Roman" w:cs="Times New Roman"/>
          <w:sz w:val="22"/>
          <w:szCs w:val="22"/>
        </w:rPr>
        <w:t>Enquist</w:t>
      </w:r>
      <w:proofErr w:type="spellEnd"/>
      <w:r w:rsidR="008776D8" w:rsidRPr="00B14850">
        <w:rPr>
          <w:rFonts w:ascii="Times New Roman" w:hAnsi="Times New Roman" w:cs="Times New Roman"/>
          <w:sz w:val="22"/>
          <w:szCs w:val="22"/>
        </w:rPr>
        <w:t xml:space="preserve"> and </w:t>
      </w:r>
      <w:proofErr w:type="spellStart"/>
      <w:r w:rsidR="008776D8" w:rsidRPr="00B14850">
        <w:rPr>
          <w:rFonts w:ascii="Times New Roman" w:hAnsi="Times New Roman" w:cs="Times New Roman"/>
          <w:sz w:val="22"/>
          <w:szCs w:val="22"/>
        </w:rPr>
        <w:t>Niklas</w:t>
      </w:r>
      <w:proofErr w:type="spellEnd"/>
      <w:r w:rsidR="008776D8" w:rsidRPr="00B14850">
        <w:rPr>
          <w:rFonts w:ascii="Times New Roman" w:hAnsi="Times New Roman" w:cs="Times New Roman"/>
          <w:sz w:val="22"/>
          <w:szCs w:val="22"/>
        </w:rPr>
        <w:t xml:space="preserve"> 2001)</w:t>
      </w:r>
      <w:r w:rsidRPr="00B14850">
        <w:rPr>
          <w:rFonts w:ascii="Times New Roman" w:hAnsi="Times New Roman" w:cs="Times New Roman"/>
          <w:sz w:val="22"/>
          <w:szCs w:val="22"/>
        </w:rPr>
        <w:t xml:space="preserve">. </w:t>
      </w:r>
      <w:r w:rsidR="008776D8" w:rsidRPr="00B14850">
        <w:rPr>
          <w:rFonts w:ascii="Times New Roman" w:hAnsi="Times New Roman" w:cs="Times New Roman"/>
          <w:sz w:val="22"/>
          <w:szCs w:val="22"/>
        </w:rPr>
        <w:t>Therefore, t</w:t>
      </w:r>
      <w:r w:rsidRPr="00B14850">
        <w:rPr>
          <w:rFonts w:ascii="Times New Roman" w:hAnsi="Times New Roman" w:cs="Times New Roman"/>
          <w:sz w:val="22"/>
          <w:szCs w:val="22"/>
        </w:rPr>
        <w:t xml:space="preserve">he exponent </w:t>
      </w:r>
      <w:r w:rsidRPr="00B14850">
        <w:rPr>
          <w:rFonts w:ascii="Cambria Math" w:hAnsi="Cambria Math" w:cs="Cambria Math"/>
          <w:sz w:val="22"/>
          <w:szCs w:val="22"/>
        </w:rPr>
        <w:t>𝑏</w:t>
      </w:r>
      <w:r w:rsidRPr="00B14850">
        <w:rPr>
          <w:rFonts w:ascii="Times New Roman" w:hAnsi="Times New Roman" w:cs="Times New Roman"/>
          <w:sz w:val="22"/>
          <w:szCs w:val="22"/>
        </w:rPr>
        <w:t xml:space="preserve"> varies as a function of the efficiency of energy flow through the food web (Dickie, Kerr, and Boudreau 1987; Jonsson, Cohen, and Carpenter 2005; </w:t>
      </w:r>
      <w:proofErr w:type="spellStart"/>
      <w:r w:rsidRPr="00B14850">
        <w:rPr>
          <w:rFonts w:ascii="Times New Roman" w:hAnsi="Times New Roman" w:cs="Times New Roman"/>
          <w:sz w:val="22"/>
          <w:szCs w:val="22"/>
        </w:rPr>
        <w:t>Sprules</w:t>
      </w:r>
      <w:proofErr w:type="spellEnd"/>
      <w:r w:rsidRPr="00B14850">
        <w:rPr>
          <w:rFonts w:ascii="Times New Roman" w:hAnsi="Times New Roman" w:cs="Times New Roman"/>
          <w:sz w:val="22"/>
          <w:szCs w:val="22"/>
        </w:rPr>
        <w:t xml:space="preserve"> and Barth 2015; O’Gorman et al. 2017). The exponent </w:t>
      </w:r>
      <w:r w:rsidRPr="00B14850">
        <w:rPr>
          <w:rFonts w:ascii="Cambria Math" w:hAnsi="Cambria Math" w:cs="Cambria Math"/>
          <w:sz w:val="22"/>
          <w:szCs w:val="22"/>
        </w:rPr>
        <w:t>𝑏</w:t>
      </w:r>
      <w:r w:rsidRPr="00B14850">
        <w:rPr>
          <w:rFonts w:ascii="Times New Roman" w:hAnsi="Times New Roman" w:cs="Times New Roman"/>
          <w:sz w:val="22"/>
          <w:szCs w:val="22"/>
        </w:rPr>
        <w:t xml:space="preserve"> is almost always negative and typically ranges from ~ -1 to -2 for the </w:t>
      </w:r>
      <w:r w:rsidR="00906A5A" w:rsidRPr="00B14850">
        <w:rPr>
          <w:rFonts w:ascii="Times New Roman" w:hAnsi="Times New Roman" w:cs="Times New Roman"/>
          <w:sz w:val="22"/>
          <w:szCs w:val="22"/>
        </w:rPr>
        <w:t>ISD</w:t>
      </w:r>
      <w:r w:rsidRPr="00B14850">
        <w:rPr>
          <w:rFonts w:ascii="Times New Roman" w:hAnsi="Times New Roman" w:cs="Times New Roman"/>
          <w:sz w:val="22"/>
          <w:szCs w:val="22"/>
        </w:rPr>
        <w:t xml:space="preserve">, indicating a remarkably </w:t>
      </w:r>
      <w:commentRangeStart w:id="16"/>
      <w:r w:rsidRPr="00B14850">
        <w:rPr>
          <w:rFonts w:ascii="Times New Roman" w:hAnsi="Times New Roman" w:cs="Times New Roman"/>
          <w:sz w:val="22"/>
          <w:szCs w:val="22"/>
        </w:rPr>
        <w:t xml:space="preserve">consistent pattern </w:t>
      </w:r>
      <w:commentRangeEnd w:id="16"/>
      <w:r w:rsidR="002950BF">
        <w:rPr>
          <w:rStyle w:val="CommentReference"/>
        </w:rPr>
        <w:commentReference w:id="16"/>
      </w:r>
      <w:r w:rsidRPr="00B14850">
        <w:rPr>
          <w:rFonts w:ascii="Times New Roman" w:hAnsi="Times New Roman" w:cs="Times New Roman"/>
          <w:sz w:val="22"/>
          <w:szCs w:val="22"/>
        </w:rPr>
        <w:t xml:space="preserve">(Cyr 2000; Brown and </w:t>
      </w:r>
      <w:proofErr w:type="spellStart"/>
      <w:r w:rsidRPr="00B14850">
        <w:rPr>
          <w:rFonts w:ascii="Times New Roman" w:hAnsi="Times New Roman" w:cs="Times New Roman"/>
          <w:sz w:val="22"/>
          <w:szCs w:val="22"/>
        </w:rPr>
        <w:t>Gillooly</w:t>
      </w:r>
      <w:proofErr w:type="spellEnd"/>
      <w:r w:rsidRPr="00B14850">
        <w:rPr>
          <w:rFonts w:ascii="Times New Roman" w:hAnsi="Times New Roman" w:cs="Times New Roman"/>
          <w:sz w:val="22"/>
          <w:szCs w:val="22"/>
        </w:rPr>
        <w:t xml:space="preserve"> 2003; </w:t>
      </w:r>
      <w:proofErr w:type="spellStart"/>
      <w:r w:rsidRPr="00B14850">
        <w:rPr>
          <w:rFonts w:ascii="Times New Roman" w:hAnsi="Times New Roman" w:cs="Times New Roman"/>
          <w:sz w:val="22"/>
          <w:szCs w:val="22"/>
        </w:rPr>
        <w:t>Sprules</w:t>
      </w:r>
      <w:proofErr w:type="spellEnd"/>
      <w:r w:rsidRPr="00B14850">
        <w:rPr>
          <w:rFonts w:ascii="Times New Roman" w:hAnsi="Times New Roman" w:cs="Times New Roman"/>
          <w:sz w:val="22"/>
          <w:szCs w:val="22"/>
        </w:rPr>
        <w:t xml:space="preserve"> and Barth 2015; Blanchard et al. 2017). Because of this apparent consistency, ecologists have begun using </w:t>
      </w:r>
      <w:r w:rsidR="00704033" w:rsidRPr="00B14850">
        <w:rPr>
          <w:rFonts w:ascii="Times New Roman" w:hAnsi="Times New Roman" w:cs="Times New Roman"/>
          <w:sz w:val="22"/>
          <w:szCs w:val="22"/>
        </w:rPr>
        <w:t xml:space="preserve">ISD </w:t>
      </w:r>
      <w:r w:rsidR="00104585" w:rsidRPr="00B14850">
        <w:rPr>
          <w:rFonts w:ascii="Times New Roman" w:hAnsi="Times New Roman" w:cs="Times New Roman"/>
          <w:sz w:val="22"/>
          <w:szCs w:val="22"/>
        </w:rPr>
        <w:t>exponent</w:t>
      </w:r>
      <w:r w:rsidRPr="00B14850">
        <w:rPr>
          <w:rFonts w:ascii="Times New Roman" w:hAnsi="Times New Roman" w:cs="Times New Roman"/>
          <w:sz w:val="22"/>
          <w:szCs w:val="22"/>
        </w:rPr>
        <w:t xml:space="preserve"> changes to indicate fundamental shifts in ecosystem functioning in response to environmental changes (Jennings and Blanchard 2004). </w:t>
      </w:r>
      <w:r w:rsidR="00704033" w:rsidRPr="00B14850">
        <w:rPr>
          <w:rFonts w:ascii="Times New Roman" w:hAnsi="Times New Roman" w:cs="Times New Roman"/>
          <w:sz w:val="22"/>
          <w:szCs w:val="22"/>
        </w:rPr>
        <w:t xml:space="preserve">For example, a </w:t>
      </w:r>
      <w:commentRangeStart w:id="17"/>
      <w:r w:rsidR="00704033" w:rsidRPr="00B14850">
        <w:rPr>
          <w:rFonts w:ascii="Times New Roman" w:hAnsi="Times New Roman" w:cs="Times New Roman"/>
          <w:sz w:val="22"/>
          <w:szCs w:val="22"/>
        </w:rPr>
        <w:t xml:space="preserve">less steep ISD </w:t>
      </w:r>
      <w:r w:rsidR="00104585" w:rsidRPr="00B14850">
        <w:rPr>
          <w:rFonts w:ascii="Times New Roman" w:hAnsi="Times New Roman" w:cs="Times New Roman"/>
          <w:sz w:val="22"/>
          <w:szCs w:val="22"/>
        </w:rPr>
        <w:t>exponent</w:t>
      </w:r>
      <w:r w:rsidR="00704033" w:rsidRPr="00B14850">
        <w:rPr>
          <w:rFonts w:ascii="Times New Roman" w:hAnsi="Times New Roman" w:cs="Times New Roman"/>
          <w:sz w:val="22"/>
          <w:szCs w:val="22"/>
        </w:rPr>
        <w:t xml:space="preserve"> may occur if large </w:t>
      </w:r>
      <w:r w:rsidR="00906A5A" w:rsidRPr="00B14850">
        <w:rPr>
          <w:rFonts w:ascii="Times New Roman" w:hAnsi="Times New Roman" w:cs="Times New Roman"/>
          <w:sz w:val="22"/>
          <w:szCs w:val="22"/>
        </w:rPr>
        <w:t xml:space="preserve">individuals use more energy that the smaller ones. In contrast, a steeper ISD </w:t>
      </w:r>
      <w:r w:rsidR="00104585" w:rsidRPr="00B14850">
        <w:rPr>
          <w:rFonts w:ascii="Times New Roman" w:hAnsi="Times New Roman" w:cs="Times New Roman"/>
          <w:sz w:val="22"/>
          <w:szCs w:val="22"/>
        </w:rPr>
        <w:t>exponent</w:t>
      </w:r>
      <w:r w:rsidR="00906A5A" w:rsidRPr="00B14850">
        <w:rPr>
          <w:rFonts w:ascii="Times New Roman" w:hAnsi="Times New Roman" w:cs="Times New Roman"/>
          <w:sz w:val="22"/>
          <w:szCs w:val="22"/>
        </w:rPr>
        <w:t xml:space="preserve"> may occur if small individuals </w:t>
      </w:r>
      <w:r w:rsidR="00CD7F9C" w:rsidRPr="00B14850">
        <w:rPr>
          <w:rFonts w:ascii="Times New Roman" w:hAnsi="Times New Roman" w:cs="Times New Roman"/>
          <w:sz w:val="22"/>
          <w:szCs w:val="22"/>
        </w:rPr>
        <w:t>use more energy than the larger ones. Th</w:t>
      </w:r>
      <w:r w:rsidR="007C00C1" w:rsidRPr="00B14850">
        <w:rPr>
          <w:rFonts w:ascii="Times New Roman" w:hAnsi="Times New Roman" w:cs="Times New Roman"/>
          <w:sz w:val="22"/>
          <w:szCs w:val="22"/>
        </w:rPr>
        <w:t>es</w:t>
      </w:r>
      <w:r w:rsidR="00CD7F9C" w:rsidRPr="00B14850">
        <w:rPr>
          <w:rFonts w:ascii="Times New Roman" w:hAnsi="Times New Roman" w:cs="Times New Roman"/>
          <w:sz w:val="22"/>
          <w:szCs w:val="22"/>
        </w:rPr>
        <w:t>e change</w:t>
      </w:r>
      <w:r w:rsidR="007C00C1" w:rsidRPr="00B14850">
        <w:rPr>
          <w:rFonts w:ascii="Times New Roman" w:hAnsi="Times New Roman" w:cs="Times New Roman"/>
          <w:sz w:val="22"/>
          <w:szCs w:val="22"/>
        </w:rPr>
        <w:t>s</w:t>
      </w:r>
      <w:r w:rsidR="00CD7F9C" w:rsidRPr="00B14850">
        <w:rPr>
          <w:rFonts w:ascii="Times New Roman" w:hAnsi="Times New Roman" w:cs="Times New Roman"/>
          <w:sz w:val="22"/>
          <w:szCs w:val="22"/>
        </w:rPr>
        <w:t xml:space="preserve"> in ISD </w:t>
      </w:r>
      <w:r w:rsidR="00104585" w:rsidRPr="00B14850">
        <w:rPr>
          <w:rFonts w:ascii="Times New Roman" w:hAnsi="Times New Roman" w:cs="Times New Roman"/>
          <w:sz w:val="22"/>
          <w:szCs w:val="22"/>
        </w:rPr>
        <w:t>exponent</w:t>
      </w:r>
      <w:r w:rsidR="00CD7F9C" w:rsidRPr="00B14850">
        <w:rPr>
          <w:rFonts w:ascii="Times New Roman" w:hAnsi="Times New Roman" w:cs="Times New Roman"/>
          <w:sz w:val="22"/>
          <w:szCs w:val="22"/>
        </w:rPr>
        <w:t xml:space="preserve"> imply the </w:t>
      </w:r>
      <w:r w:rsidR="007C00C1" w:rsidRPr="00B14850">
        <w:rPr>
          <w:rFonts w:ascii="Times New Roman" w:hAnsi="Times New Roman" w:cs="Times New Roman"/>
          <w:sz w:val="22"/>
          <w:szCs w:val="22"/>
        </w:rPr>
        <w:t xml:space="preserve">amount of </w:t>
      </w:r>
      <w:r w:rsidR="00CD7F9C" w:rsidRPr="00B14850">
        <w:rPr>
          <w:rFonts w:ascii="Times New Roman" w:hAnsi="Times New Roman" w:cs="Times New Roman"/>
          <w:sz w:val="22"/>
          <w:szCs w:val="22"/>
        </w:rPr>
        <w:t>energy use</w:t>
      </w:r>
      <w:r w:rsidR="007C00C1" w:rsidRPr="00B14850">
        <w:rPr>
          <w:rFonts w:ascii="Times New Roman" w:hAnsi="Times New Roman" w:cs="Times New Roman"/>
          <w:sz w:val="22"/>
          <w:szCs w:val="22"/>
        </w:rPr>
        <w:t>d</w:t>
      </w:r>
      <w:r w:rsidR="00CD7F9C" w:rsidRPr="00B14850">
        <w:rPr>
          <w:rFonts w:ascii="Times New Roman" w:hAnsi="Times New Roman" w:cs="Times New Roman"/>
          <w:sz w:val="22"/>
          <w:szCs w:val="22"/>
        </w:rPr>
        <w:t xml:space="preserve"> is not the same with the energy</w:t>
      </w:r>
      <w:r w:rsidR="007C00C1" w:rsidRPr="00B14850">
        <w:rPr>
          <w:rFonts w:ascii="Times New Roman" w:hAnsi="Times New Roman" w:cs="Times New Roman"/>
          <w:sz w:val="22"/>
          <w:szCs w:val="22"/>
        </w:rPr>
        <w:t xml:space="preserve"> available</w:t>
      </w:r>
      <w:r w:rsidR="00CD7F9C" w:rsidRPr="00B14850">
        <w:rPr>
          <w:rFonts w:ascii="Times New Roman" w:hAnsi="Times New Roman" w:cs="Times New Roman"/>
          <w:sz w:val="22"/>
          <w:szCs w:val="22"/>
        </w:rPr>
        <w:t xml:space="preserve"> in the system</w:t>
      </w:r>
      <w:r w:rsidR="007C00C1" w:rsidRPr="00B14850">
        <w:rPr>
          <w:rFonts w:ascii="Times New Roman" w:hAnsi="Times New Roman" w:cs="Times New Roman"/>
          <w:sz w:val="22"/>
          <w:szCs w:val="22"/>
        </w:rPr>
        <w:t>, which may result from the effect of environmental factors</w:t>
      </w:r>
      <w:r w:rsidR="00CD7F9C" w:rsidRPr="00B14850">
        <w:rPr>
          <w:rFonts w:ascii="Times New Roman" w:hAnsi="Times New Roman" w:cs="Times New Roman"/>
          <w:sz w:val="22"/>
          <w:szCs w:val="22"/>
        </w:rPr>
        <w:t xml:space="preserve">. </w:t>
      </w:r>
      <w:commentRangeEnd w:id="17"/>
      <w:r w:rsidR="002950BF">
        <w:rPr>
          <w:rStyle w:val="CommentReference"/>
        </w:rPr>
        <w:commentReference w:id="17"/>
      </w:r>
    </w:p>
    <w:p w14:paraId="1C01A3A1" w14:textId="1E8CBDC9" w:rsidR="00704033" w:rsidRPr="00B14850" w:rsidRDefault="00D81253" w:rsidP="00B14850">
      <w:pPr>
        <w:autoSpaceDE w:val="0"/>
        <w:autoSpaceDN w:val="0"/>
        <w:adjustRightInd w:val="0"/>
        <w:spacing w:line="276" w:lineRule="auto"/>
        <w:ind w:firstLine="708"/>
        <w:jc w:val="both"/>
        <w:rPr>
          <w:rFonts w:ascii="Times New Roman" w:hAnsi="Times New Roman" w:cs="Times New Roman"/>
          <w:sz w:val="22"/>
          <w:szCs w:val="22"/>
        </w:rPr>
      </w:pPr>
      <w:r w:rsidRPr="00B14850">
        <w:rPr>
          <w:rFonts w:ascii="Times New Roman" w:hAnsi="Times New Roman" w:cs="Times New Roman"/>
          <w:sz w:val="22"/>
          <w:szCs w:val="22"/>
        </w:rPr>
        <w:t xml:space="preserve">ISD in ecosystems is underpinned a fundamental and well-supported theory in ecology (Metabolic Theory in Ecology – MTE, Brown et al. 2004), where all organisms take in, transform, and expend energy through metabolic processes. The rate of metabolism is intimately linked to organism size and can be described by the allometric relationship between body size and individual energy use: </w:t>
      </w:r>
      <w:r w:rsidRPr="00B14850">
        <w:rPr>
          <w:rFonts w:ascii="Cambria Math" w:hAnsi="Cambria Math" w:cs="Cambria Math"/>
          <w:sz w:val="22"/>
          <w:szCs w:val="22"/>
        </w:rPr>
        <w:t>𝐼</w:t>
      </w:r>
      <w:r w:rsidRPr="00B14850">
        <w:rPr>
          <w:rFonts w:ascii="Times New Roman" w:hAnsi="Times New Roman" w:cs="Times New Roman"/>
          <w:sz w:val="22"/>
          <w:szCs w:val="22"/>
        </w:rPr>
        <w:t xml:space="preserve"> ~ </w:t>
      </w:r>
      <w:r w:rsidRPr="00B14850">
        <w:rPr>
          <w:rFonts w:ascii="Cambria Math" w:hAnsi="Cambria Math" w:cs="Cambria Math"/>
          <w:sz w:val="22"/>
          <w:szCs w:val="22"/>
        </w:rPr>
        <w:t>𝑀</w:t>
      </w:r>
      <w:r w:rsidRPr="00B14850">
        <w:rPr>
          <w:rFonts w:ascii="Cambria Math" w:hAnsi="Cambria Math" w:cs="Cambria Math"/>
          <w:sz w:val="22"/>
          <w:szCs w:val="22"/>
          <w:vertAlign w:val="superscript"/>
        </w:rPr>
        <w:t>𝑏</w:t>
      </w:r>
      <w:r w:rsidRPr="00B14850">
        <w:rPr>
          <w:rFonts w:ascii="Times New Roman" w:hAnsi="Times New Roman" w:cs="Times New Roman"/>
          <w:sz w:val="22"/>
          <w:szCs w:val="22"/>
        </w:rPr>
        <w:t>.</w:t>
      </w:r>
      <w:r w:rsidR="00353D34" w:rsidRPr="00B14850">
        <w:rPr>
          <w:rFonts w:ascii="Times New Roman" w:hAnsi="Times New Roman" w:cs="Times New Roman"/>
          <w:sz w:val="22"/>
          <w:szCs w:val="22"/>
        </w:rPr>
        <w:t xml:space="preserve"> This has been interpreted to mean that the ISD is a consequence of the size-dependence of metabolism, and that population energy flux per unit area or volume is invariant across ecosystems (Nee 1991, Brown et al. 2004). However, variation have been reported, but little </w:t>
      </w:r>
      <w:commentRangeStart w:id="18"/>
      <w:r w:rsidR="00353D34" w:rsidRPr="00B14850">
        <w:rPr>
          <w:rFonts w:ascii="Times New Roman" w:hAnsi="Times New Roman" w:cs="Times New Roman"/>
          <w:sz w:val="22"/>
          <w:szCs w:val="22"/>
        </w:rPr>
        <w:t>attention has been paid to whether these are systematic. Systematic variation in ISD would provide evidence against the invariant ISD across ecosystems universality of the</w:t>
      </w:r>
      <w:r w:rsidR="00704033" w:rsidRPr="00B14850">
        <w:rPr>
          <w:rFonts w:ascii="Times New Roman" w:hAnsi="Times New Roman" w:cs="Times New Roman"/>
          <w:sz w:val="22"/>
          <w:szCs w:val="22"/>
        </w:rPr>
        <w:t xml:space="preserve"> “rules”</w:t>
      </w:r>
      <w:r w:rsidR="00353D34" w:rsidRPr="00B14850">
        <w:rPr>
          <w:rFonts w:ascii="Times New Roman" w:hAnsi="Times New Roman" w:cs="Times New Roman"/>
          <w:sz w:val="22"/>
          <w:szCs w:val="22"/>
        </w:rPr>
        <w:t xml:space="preserve">, with important consequences for our understanding of nature </w:t>
      </w:r>
      <w:r w:rsidR="002F13AB" w:rsidRPr="00B14850">
        <w:rPr>
          <w:rFonts w:ascii="Times New Roman" w:hAnsi="Times New Roman" w:cs="Times New Roman"/>
          <w:sz w:val="22"/>
          <w:szCs w:val="22"/>
        </w:rPr>
        <w:t>(</w:t>
      </w:r>
      <w:proofErr w:type="spellStart"/>
      <w:r w:rsidR="002F13AB" w:rsidRPr="00B14850">
        <w:rPr>
          <w:rFonts w:ascii="Times New Roman" w:hAnsi="Times New Roman" w:cs="Times New Roman"/>
          <w:sz w:val="22"/>
          <w:szCs w:val="22"/>
        </w:rPr>
        <w:t>Enquist</w:t>
      </w:r>
      <w:proofErr w:type="spellEnd"/>
      <w:r w:rsidR="002F13AB" w:rsidRPr="00B14850">
        <w:rPr>
          <w:rFonts w:ascii="Times New Roman" w:hAnsi="Times New Roman" w:cs="Times New Roman"/>
          <w:sz w:val="22"/>
          <w:szCs w:val="22"/>
        </w:rPr>
        <w:t xml:space="preserve"> et al 1998)</w:t>
      </w:r>
      <w:r w:rsidR="00353D34" w:rsidRPr="00B14850">
        <w:rPr>
          <w:rFonts w:ascii="Times New Roman" w:hAnsi="Times New Roman" w:cs="Times New Roman"/>
          <w:sz w:val="22"/>
          <w:szCs w:val="22"/>
        </w:rPr>
        <w:t>. Because the</w:t>
      </w:r>
      <w:r w:rsidR="00704033" w:rsidRPr="00B14850">
        <w:rPr>
          <w:rFonts w:ascii="Times New Roman" w:hAnsi="Times New Roman" w:cs="Times New Roman"/>
          <w:sz w:val="22"/>
          <w:szCs w:val="22"/>
        </w:rPr>
        <w:t xml:space="preserve"> “rules”</w:t>
      </w:r>
      <w:r w:rsidR="00353D34" w:rsidRPr="00B14850">
        <w:rPr>
          <w:rFonts w:ascii="Times New Roman" w:hAnsi="Times New Roman" w:cs="Times New Roman"/>
          <w:sz w:val="22"/>
          <w:szCs w:val="22"/>
        </w:rPr>
        <w:t xml:space="preserve"> predict</w:t>
      </w:r>
      <w:del w:id="19" w:author="Wesner, Jeff S" w:date="2023-01-17T16:36:00Z">
        <w:r w:rsidR="00353D34" w:rsidRPr="00B14850" w:rsidDel="002950BF">
          <w:rPr>
            <w:rFonts w:ascii="Times New Roman" w:hAnsi="Times New Roman" w:cs="Times New Roman"/>
            <w:sz w:val="22"/>
            <w:szCs w:val="22"/>
          </w:rPr>
          <w:delText>s</w:delText>
        </w:r>
      </w:del>
      <w:r w:rsidR="00353D34" w:rsidRPr="00B14850">
        <w:rPr>
          <w:rFonts w:ascii="Times New Roman" w:hAnsi="Times New Roman" w:cs="Times New Roman"/>
          <w:sz w:val="22"/>
          <w:szCs w:val="22"/>
        </w:rPr>
        <w:t xml:space="preserve"> that ISD arise from metabolic demands, processes that alter </w:t>
      </w:r>
      <w:r w:rsidR="00704033" w:rsidRPr="00B14850">
        <w:rPr>
          <w:rFonts w:ascii="Times New Roman" w:hAnsi="Times New Roman" w:cs="Times New Roman"/>
          <w:sz w:val="22"/>
          <w:szCs w:val="22"/>
        </w:rPr>
        <w:t>physiological processes</w:t>
      </w:r>
      <w:r w:rsidR="00353D34" w:rsidRPr="00B14850">
        <w:rPr>
          <w:rFonts w:ascii="Times New Roman" w:hAnsi="Times New Roman" w:cs="Times New Roman"/>
          <w:sz w:val="22"/>
          <w:szCs w:val="22"/>
        </w:rPr>
        <w:t xml:space="preserve"> may alter ISD.</w:t>
      </w:r>
      <w:r w:rsidR="00CD7F9C" w:rsidRPr="00B14850">
        <w:rPr>
          <w:rFonts w:ascii="Times New Roman" w:hAnsi="Times New Roman" w:cs="Times New Roman"/>
          <w:sz w:val="22"/>
          <w:szCs w:val="22"/>
        </w:rPr>
        <w:t xml:space="preserve"> </w:t>
      </w:r>
      <w:commentRangeEnd w:id="18"/>
      <w:r w:rsidR="002950BF">
        <w:rPr>
          <w:rStyle w:val="CommentReference"/>
        </w:rPr>
        <w:commentReference w:id="18"/>
      </w:r>
    </w:p>
    <w:p w14:paraId="51B28CCB" w14:textId="2260297C" w:rsidR="00AC7ED3" w:rsidRPr="00B14850" w:rsidRDefault="00AC7ED3" w:rsidP="00B14850">
      <w:pPr>
        <w:autoSpaceDE w:val="0"/>
        <w:autoSpaceDN w:val="0"/>
        <w:adjustRightInd w:val="0"/>
        <w:spacing w:line="276" w:lineRule="auto"/>
        <w:ind w:firstLine="708"/>
        <w:jc w:val="both"/>
        <w:rPr>
          <w:rFonts w:ascii="Times New Roman" w:hAnsi="Times New Roman" w:cs="Times New Roman"/>
          <w:sz w:val="22"/>
          <w:szCs w:val="22"/>
        </w:rPr>
      </w:pPr>
      <w:r w:rsidRPr="00B14850">
        <w:rPr>
          <w:rFonts w:ascii="Times New Roman" w:hAnsi="Times New Roman" w:cs="Times New Roman"/>
          <w:sz w:val="22"/>
          <w:szCs w:val="22"/>
        </w:rPr>
        <w:t>Changes in temperature and resource supply</w:t>
      </w:r>
      <w:r w:rsidR="00104585" w:rsidRPr="00B14850">
        <w:rPr>
          <w:rFonts w:ascii="Times New Roman" w:hAnsi="Times New Roman" w:cs="Times New Roman"/>
          <w:sz w:val="22"/>
          <w:szCs w:val="22"/>
        </w:rPr>
        <w:t>, for example,</w:t>
      </w:r>
      <w:r w:rsidRPr="00B14850">
        <w:rPr>
          <w:rFonts w:ascii="Times New Roman" w:hAnsi="Times New Roman" w:cs="Times New Roman"/>
          <w:sz w:val="22"/>
          <w:szCs w:val="22"/>
        </w:rPr>
        <w:t xml:space="preserve"> are known to modify physiological processes which, in turn, shape ecosystem structure and dynamics. </w:t>
      </w:r>
      <w:r w:rsidR="00423C3A" w:rsidRPr="00B14850">
        <w:rPr>
          <w:rFonts w:ascii="Times New Roman" w:hAnsi="Times New Roman" w:cs="Times New Roman"/>
          <w:sz w:val="22"/>
          <w:szCs w:val="22"/>
        </w:rPr>
        <w:t>On one hand, t</w:t>
      </w:r>
      <w:r w:rsidRPr="00B14850">
        <w:rPr>
          <w:rFonts w:ascii="Times New Roman" w:hAnsi="Times New Roman" w:cs="Times New Roman"/>
          <w:sz w:val="22"/>
          <w:szCs w:val="22"/>
        </w:rPr>
        <w:t xml:space="preserve">emperature influence various volume-related and energy-demanding processes such as metabolism, growth, and activity </w:t>
      </w:r>
      <w:r w:rsidRPr="00B14850">
        <w:rPr>
          <w:rFonts w:ascii="Times New Roman" w:hAnsi="Times New Roman" w:cs="Times New Roman"/>
          <w:sz w:val="22"/>
          <w:szCs w:val="22"/>
        </w:rPr>
        <w:lastRenderedPageBreak/>
        <w:t xml:space="preserve">(reviewed by Glazier 2005), therefore individual’s body size shifts with temperature (Atkinson et al. 1994, </w:t>
      </w:r>
      <w:proofErr w:type="spellStart"/>
      <w:r w:rsidRPr="00B14850">
        <w:rPr>
          <w:rFonts w:ascii="Times New Roman" w:hAnsi="Times New Roman" w:cs="Times New Roman"/>
          <w:sz w:val="22"/>
          <w:szCs w:val="22"/>
        </w:rPr>
        <w:t>Daufresne</w:t>
      </w:r>
      <w:proofErr w:type="spellEnd"/>
      <w:r w:rsidRPr="00B14850">
        <w:rPr>
          <w:rFonts w:ascii="Times New Roman" w:hAnsi="Times New Roman" w:cs="Times New Roman"/>
          <w:sz w:val="22"/>
          <w:szCs w:val="22"/>
        </w:rPr>
        <w:t xml:space="preserve"> et al. 2009, Finkel et al. 2010, Sheridan and Bickford 2011, Gardner et al. 2011, Adams et al. 2013). This is because smaller organisms have lower absolute energy requirements (</w:t>
      </w:r>
      <w:proofErr w:type="spellStart"/>
      <w:r w:rsidRPr="00B14850">
        <w:rPr>
          <w:rFonts w:ascii="Times New Roman" w:hAnsi="Times New Roman" w:cs="Times New Roman"/>
          <w:sz w:val="22"/>
          <w:szCs w:val="22"/>
        </w:rPr>
        <w:t>Gillooly</w:t>
      </w:r>
      <w:proofErr w:type="spellEnd"/>
      <w:r w:rsidRPr="00B14850">
        <w:rPr>
          <w:rFonts w:ascii="Times New Roman" w:hAnsi="Times New Roman" w:cs="Times New Roman"/>
          <w:sz w:val="22"/>
          <w:szCs w:val="22"/>
        </w:rPr>
        <w:t xml:space="preserve"> et al. 2001) and hence a higher number of smaller organisms that can be sustained (</w:t>
      </w:r>
      <w:r w:rsidR="00F21BAC" w:rsidRPr="00B14850">
        <w:rPr>
          <w:rFonts w:ascii="Times New Roman" w:hAnsi="Times New Roman" w:cs="Times New Roman"/>
          <w:sz w:val="22"/>
          <w:szCs w:val="22"/>
        </w:rPr>
        <w:t>Reiman</w:t>
      </w:r>
      <w:r w:rsidRPr="00B14850">
        <w:rPr>
          <w:rFonts w:ascii="Times New Roman" w:hAnsi="Times New Roman" w:cs="Times New Roman"/>
          <w:sz w:val="22"/>
          <w:szCs w:val="22"/>
        </w:rPr>
        <w:t xml:space="preserve"> et al. 2014). This implies that increasing temperature may increase the proportion of the smaller individuals in the ecological communities</w:t>
      </w:r>
      <w:r w:rsidR="00F21BAC" w:rsidRPr="00B14850">
        <w:rPr>
          <w:rFonts w:ascii="Times New Roman" w:hAnsi="Times New Roman" w:cs="Times New Roman"/>
          <w:sz w:val="22"/>
          <w:szCs w:val="22"/>
        </w:rPr>
        <w:t xml:space="preserve"> and </w:t>
      </w:r>
      <w:del w:id="20" w:author="Wesner, Jeff S" w:date="2023-01-17T16:36:00Z">
        <w:r w:rsidR="00F21BAC" w:rsidRPr="00B14850" w:rsidDel="002950BF">
          <w:rPr>
            <w:rFonts w:ascii="Times New Roman" w:hAnsi="Times New Roman" w:cs="Times New Roman"/>
            <w:sz w:val="22"/>
            <w:szCs w:val="22"/>
          </w:rPr>
          <w:delText>decreasing may increase the proportion of the larger ones</w:delText>
        </w:r>
      </w:del>
      <w:ins w:id="21" w:author="Wesner, Jeff S" w:date="2023-01-17T16:36:00Z">
        <w:r w:rsidR="002950BF">
          <w:rPr>
            <w:rFonts w:ascii="Times New Roman" w:hAnsi="Times New Roman" w:cs="Times New Roman"/>
            <w:sz w:val="22"/>
            <w:szCs w:val="22"/>
          </w:rPr>
          <w:t>vice versa</w:t>
        </w:r>
      </w:ins>
      <w:r w:rsidRPr="00B14850">
        <w:rPr>
          <w:rFonts w:ascii="Times New Roman" w:hAnsi="Times New Roman" w:cs="Times New Roman"/>
          <w:sz w:val="22"/>
          <w:szCs w:val="22"/>
        </w:rPr>
        <w:t xml:space="preserve">. </w:t>
      </w:r>
      <w:r w:rsidR="00423C3A" w:rsidRPr="00B14850">
        <w:rPr>
          <w:rFonts w:ascii="Times New Roman" w:hAnsi="Times New Roman" w:cs="Times New Roman"/>
          <w:sz w:val="22"/>
          <w:szCs w:val="22"/>
        </w:rPr>
        <w:t>On the other hand, changes in resource supply cause changes in body maintenance, metabolism growth and reproduction that modify the body size of the individuals (McNab 2010, Huston and Wolverton 2011, O’Connor 2008)</w:t>
      </w:r>
      <w:r w:rsidR="00F21BAC" w:rsidRPr="00B14850">
        <w:rPr>
          <w:rFonts w:ascii="Times New Roman" w:hAnsi="Times New Roman" w:cs="Times New Roman"/>
          <w:sz w:val="22"/>
          <w:szCs w:val="22"/>
        </w:rPr>
        <w:t xml:space="preserve">, therefore </w:t>
      </w:r>
      <w:r w:rsidR="00104585" w:rsidRPr="00B14850">
        <w:rPr>
          <w:rFonts w:ascii="Times New Roman" w:hAnsi="Times New Roman" w:cs="Times New Roman"/>
          <w:sz w:val="22"/>
          <w:szCs w:val="22"/>
        </w:rPr>
        <w:t>giving a competitive advantage to the large individuals</w:t>
      </w:r>
      <w:r w:rsidR="00734357" w:rsidRPr="00B14850">
        <w:rPr>
          <w:rFonts w:ascii="Times New Roman" w:hAnsi="Times New Roman" w:cs="Times New Roman"/>
          <w:sz w:val="22"/>
          <w:szCs w:val="22"/>
        </w:rPr>
        <w:t xml:space="preserve"> relative to the small ones</w:t>
      </w:r>
      <w:r w:rsidR="00704033" w:rsidRPr="00B14850">
        <w:rPr>
          <w:rFonts w:ascii="Times New Roman" w:hAnsi="Times New Roman" w:cs="Times New Roman"/>
          <w:sz w:val="22"/>
          <w:szCs w:val="22"/>
        </w:rPr>
        <w:t xml:space="preserve">. </w:t>
      </w:r>
    </w:p>
    <w:p w14:paraId="2DF313D8" w14:textId="6A4EA26C" w:rsidR="002950BF" w:rsidRDefault="00E87273" w:rsidP="00B14850">
      <w:pPr>
        <w:autoSpaceDE w:val="0"/>
        <w:autoSpaceDN w:val="0"/>
        <w:adjustRightInd w:val="0"/>
        <w:spacing w:line="276" w:lineRule="auto"/>
        <w:ind w:firstLine="708"/>
        <w:jc w:val="both"/>
        <w:rPr>
          <w:ins w:id="22" w:author="Wesner, Jeff S" w:date="2023-01-17T16:37:00Z"/>
          <w:rFonts w:ascii="Times New Roman" w:hAnsi="Times New Roman" w:cs="Times New Roman"/>
          <w:sz w:val="22"/>
          <w:szCs w:val="22"/>
        </w:rPr>
      </w:pPr>
      <w:r w:rsidRPr="00B14850">
        <w:rPr>
          <w:rFonts w:ascii="Times New Roman" w:hAnsi="Times New Roman" w:cs="Times New Roman"/>
          <w:sz w:val="22"/>
          <w:szCs w:val="22"/>
        </w:rPr>
        <w:t>Although their independent effects on different levels of ecological organization (i.e., from individual to ecosystem) are relatively well studied</w:t>
      </w:r>
      <w:r w:rsidR="001F0A11" w:rsidRPr="00B14850">
        <w:rPr>
          <w:rFonts w:ascii="Times New Roman" w:hAnsi="Times New Roman" w:cs="Times New Roman"/>
          <w:sz w:val="22"/>
          <w:szCs w:val="22"/>
          <w:vertAlign w:val="superscript"/>
        </w:rPr>
        <w:t xml:space="preserve"> </w:t>
      </w:r>
      <w:r w:rsidR="001F0A11" w:rsidRPr="00B14850">
        <w:rPr>
          <w:rFonts w:ascii="Times New Roman" w:hAnsi="Times New Roman" w:cs="Times New Roman"/>
          <w:sz w:val="22"/>
          <w:szCs w:val="22"/>
        </w:rPr>
        <w:t>(Cross et al. 2015)</w:t>
      </w:r>
      <w:r w:rsidRPr="00B14850">
        <w:rPr>
          <w:rFonts w:ascii="Times New Roman" w:hAnsi="Times New Roman" w:cs="Times New Roman"/>
          <w:sz w:val="22"/>
          <w:szCs w:val="22"/>
        </w:rPr>
        <w:t xml:space="preserve"> much less is known about how these factors interact to influence ecological communities from the individual to the whole ecosystem leve</w:t>
      </w:r>
      <w:r w:rsidR="00104585" w:rsidRPr="00B14850">
        <w:rPr>
          <w:rFonts w:ascii="Times New Roman" w:hAnsi="Times New Roman" w:cs="Times New Roman"/>
          <w:sz w:val="22"/>
          <w:szCs w:val="22"/>
        </w:rPr>
        <w:t>l</w:t>
      </w:r>
      <w:r w:rsidR="00104585" w:rsidRPr="00B14850">
        <w:rPr>
          <w:rFonts w:ascii="Times New Roman" w:hAnsi="Times New Roman" w:cs="Times New Roman"/>
          <w:sz w:val="22"/>
          <w:szCs w:val="22"/>
          <w:vertAlign w:val="superscript"/>
        </w:rPr>
        <w:t xml:space="preserve"> </w:t>
      </w:r>
      <w:r w:rsidR="00104585" w:rsidRPr="00B14850">
        <w:rPr>
          <w:rFonts w:ascii="Times New Roman" w:hAnsi="Times New Roman" w:cs="Times New Roman"/>
          <w:sz w:val="22"/>
          <w:szCs w:val="22"/>
        </w:rPr>
        <w:t>(</w:t>
      </w:r>
      <w:proofErr w:type="spellStart"/>
      <w:r w:rsidR="00104585" w:rsidRPr="00B14850">
        <w:rPr>
          <w:rFonts w:ascii="Times New Roman" w:hAnsi="Times New Roman" w:cs="Times New Roman"/>
          <w:sz w:val="22"/>
          <w:szCs w:val="22"/>
        </w:rPr>
        <w:t>Tabi</w:t>
      </w:r>
      <w:proofErr w:type="spellEnd"/>
      <w:r w:rsidR="00104585" w:rsidRPr="00B14850">
        <w:rPr>
          <w:rFonts w:ascii="Times New Roman" w:hAnsi="Times New Roman" w:cs="Times New Roman"/>
          <w:sz w:val="22"/>
          <w:szCs w:val="22"/>
        </w:rPr>
        <w:t xml:space="preserve"> et al. 2019)</w:t>
      </w:r>
      <w:r w:rsidRPr="00B14850">
        <w:rPr>
          <w:rFonts w:ascii="Times New Roman" w:hAnsi="Times New Roman" w:cs="Times New Roman"/>
          <w:sz w:val="22"/>
          <w:szCs w:val="22"/>
        </w:rPr>
        <w:t>.</w:t>
      </w:r>
      <w:ins w:id="23" w:author="Wesner, Jeff S" w:date="2023-01-17T16:37:00Z">
        <w:r w:rsidR="002950BF">
          <w:rPr>
            <w:rFonts w:ascii="Times New Roman" w:hAnsi="Times New Roman" w:cs="Times New Roman"/>
            <w:sz w:val="22"/>
            <w:szCs w:val="22"/>
          </w:rPr>
          <w:t xml:space="preserve"> </w:t>
        </w:r>
        <w:commentRangeStart w:id="24"/>
        <w:r w:rsidR="002950BF">
          <w:rPr>
            <w:rFonts w:ascii="Times New Roman" w:hAnsi="Times New Roman" w:cs="Times New Roman"/>
            <w:sz w:val="22"/>
            <w:szCs w:val="22"/>
          </w:rPr>
          <w:t>Here, we…</w:t>
        </w:r>
      </w:ins>
      <w:r w:rsidR="00084B1E" w:rsidRPr="00B14850">
        <w:rPr>
          <w:rFonts w:ascii="Times New Roman" w:hAnsi="Times New Roman" w:cs="Times New Roman"/>
          <w:sz w:val="22"/>
          <w:szCs w:val="22"/>
        </w:rPr>
        <w:t xml:space="preserve"> </w:t>
      </w:r>
      <w:commentRangeEnd w:id="24"/>
      <w:r w:rsidR="002950BF">
        <w:rPr>
          <w:rStyle w:val="CommentReference"/>
        </w:rPr>
        <w:commentReference w:id="24"/>
      </w:r>
    </w:p>
    <w:p w14:paraId="636CB143" w14:textId="77777777" w:rsidR="002950BF" w:rsidRDefault="002950BF" w:rsidP="00B14850">
      <w:pPr>
        <w:autoSpaceDE w:val="0"/>
        <w:autoSpaceDN w:val="0"/>
        <w:adjustRightInd w:val="0"/>
        <w:spacing w:line="276" w:lineRule="auto"/>
        <w:ind w:firstLine="708"/>
        <w:jc w:val="both"/>
        <w:rPr>
          <w:ins w:id="25" w:author="Wesner, Jeff S" w:date="2023-01-17T16:37:00Z"/>
          <w:rFonts w:ascii="Times New Roman" w:hAnsi="Times New Roman" w:cs="Times New Roman"/>
          <w:sz w:val="22"/>
          <w:szCs w:val="22"/>
        </w:rPr>
      </w:pPr>
    </w:p>
    <w:p w14:paraId="263C2FA2" w14:textId="614D095A" w:rsidR="00084B1E" w:rsidRPr="00B14850" w:rsidRDefault="00F847C1" w:rsidP="00B14850">
      <w:pPr>
        <w:autoSpaceDE w:val="0"/>
        <w:autoSpaceDN w:val="0"/>
        <w:adjustRightInd w:val="0"/>
        <w:spacing w:line="276" w:lineRule="auto"/>
        <w:ind w:firstLine="708"/>
        <w:jc w:val="both"/>
        <w:rPr>
          <w:rFonts w:ascii="Times New Roman" w:hAnsi="Times New Roman" w:cs="Times New Roman"/>
          <w:sz w:val="22"/>
          <w:szCs w:val="22"/>
        </w:rPr>
      </w:pPr>
      <w:commentRangeStart w:id="26"/>
      <w:r w:rsidRPr="00B14850">
        <w:rPr>
          <w:rFonts w:ascii="Times New Roman" w:hAnsi="Times New Roman" w:cs="Times New Roman"/>
          <w:sz w:val="22"/>
          <w:szCs w:val="22"/>
        </w:rPr>
        <w:t xml:space="preserve">ISD </w:t>
      </w:r>
      <w:proofErr w:type="gramStart"/>
      <w:r w:rsidRPr="00B14850">
        <w:rPr>
          <w:rFonts w:ascii="Times New Roman" w:hAnsi="Times New Roman" w:cs="Times New Roman"/>
          <w:sz w:val="22"/>
          <w:szCs w:val="22"/>
        </w:rPr>
        <w:t>due</w:t>
      </w:r>
      <w:r w:rsidR="008644C8" w:rsidRPr="00B14850">
        <w:rPr>
          <w:rFonts w:ascii="Times New Roman" w:hAnsi="Times New Roman" w:cs="Times New Roman"/>
          <w:sz w:val="22"/>
          <w:szCs w:val="22"/>
        </w:rPr>
        <w:t xml:space="preserve"> to the fact that</w:t>
      </w:r>
      <w:proofErr w:type="gramEnd"/>
      <w:r w:rsidR="008644C8" w:rsidRPr="00B14850">
        <w:rPr>
          <w:rFonts w:ascii="Times New Roman" w:hAnsi="Times New Roman" w:cs="Times New Roman"/>
          <w:sz w:val="22"/>
          <w:szCs w:val="22"/>
        </w:rPr>
        <w:t xml:space="preserve"> </w:t>
      </w:r>
      <w:commentRangeEnd w:id="26"/>
      <w:r w:rsidR="00095DE4">
        <w:rPr>
          <w:rStyle w:val="CommentReference"/>
        </w:rPr>
        <w:commentReference w:id="26"/>
      </w:r>
      <w:r w:rsidR="008644C8" w:rsidRPr="00B14850">
        <w:rPr>
          <w:rFonts w:ascii="Times New Roman" w:hAnsi="Times New Roman" w:cs="Times New Roman"/>
          <w:sz w:val="22"/>
          <w:szCs w:val="22"/>
        </w:rPr>
        <w:t xml:space="preserve">derive form the individual physiological process, and </w:t>
      </w:r>
      <w:r w:rsidRPr="00B14850">
        <w:rPr>
          <w:rFonts w:ascii="Times New Roman" w:hAnsi="Times New Roman" w:cs="Times New Roman"/>
          <w:sz w:val="22"/>
          <w:szCs w:val="22"/>
        </w:rPr>
        <w:t xml:space="preserve">also predicts biomass turnover at the ecosystems (Brown et a. 2004), </w:t>
      </w:r>
      <w:r w:rsidR="008644C8" w:rsidRPr="00B14850">
        <w:rPr>
          <w:rFonts w:ascii="Times New Roman" w:hAnsi="Times New Roman" w:cs="Times New Roman"/>
          <w:sz w:val="22"/>
          <w:szCs w:val="22"/>
        </w:rPr>
        <w:t xml:space="preserve">it is able to infer the </w:t>
      </w:r>
      <w:r w:rsidRPr="00B14850">
        <w:rPr>
          <w:rFonts w:ascii="Times New Roman" w:hAnsi="Times New Roman" w:cs="Times New Roman"/>
          <w:sz w:val="22"/>
          <w:szCs w:val="22"/>
        </w:rPr>
        <w:t xml:space="preserve">consequences of temperature and resources effects from individual to the level of entire ecosystem level. </w:t>
      </w:r>
      <w:r w:rsidR="00084B1E" w:rsidRPr="00B14850">
        <w:rPr>
          <w:rFonts w:ascii="Times New Roman" w:hAnsi="Times New Roman" w:cs="Times New Roman"/>
          <w:sz w:val="22"/>
          <w:szCs w:val="22"/>
        </w:rPr>
        <w:t xml:space="preserve"> Therefore, changes in ISD</w:t>
      </w:r>
      <w:r w:rsidR="00104585" w:rsidRPr="00B14850">
        <w:rPr>
          <w:rFonts w:ascii="Times New Roman" w:hAnsi="Times New Roman" w:cs="Times New Roman"/>
          <w:sz w:val="22"/>
          <w:szCs w:val="22"/>
        </w:rPr>
        <w:t>,</w:t>
      </w:r>
      <w:r w:rsidR="00084B1E" w:rsidRPr="00B14850">
        <w:rPr>
          <w:rFonts w:ascii="Times New Roman" w:hAnsi="Times New Roman" w:cs="Times New Roman"/>
          <w:sz w:val="22"/>
          <w:szCs w:val="22"/>
        </w:rPr>
        <w:t xml:space="preserve"> </w:t>
      </w:r>
      <w:r w:rsidR="00CA7326" w:rsidRPr="00B14850">
        <w:rPr>
          <w:rFonts w:ascii="Times New Roman" w:hAnsi="Times New Roman" w:cs="Times New Roman"/>
          <w:sz w:val="22"/>
          <w:szCs w:val="22"/>
        </w:rPr>
        <w:t xml:space="preserve">that </w:t>
      </w:r>
      <w:r w:rsidR="00104585" w:rsidRPr="00B14850">
        <w:rPr>
          <w:rFonts w:ascii="Times New Roman" w:hAnsi="Times New Roman" w:cs="Times New Roman"/>
          <w:sz w:val="22"/>
          <w:szCs w:val="22"/>
        </w:rPr>
        <w:t xml:space="preserve">may </w:t>
      </w:r>
      <w:r w:rsidR="00CA7326" w:rsidRPr="00B14850">
        <w:rPr>
          <w:rFonts w:ascii="Times New Roman" w:hAnsi="Times New Roman" w:cs="Times New Roman"/>
          <w:sz w:val="22"/>
          <w:szCs w:val="22"/>
        </w:rPr>
        <w:t>arise</w:t>
      </w:r>
      <w:r w:rsidR="00084B1E" w:rsidRPr="00B14850">
        <w:rPr>
          <w:rFonts w:ascii="Times New Roman" w:hAnsi="Times New Roman" w:cs="Times New Roman"/>
          <w:sz w:val="22"/>
          <w:szCs w:val="22"/>
        </w:rPr>
        <w:t xml:space="preserve"> due to resource shortage or competition</w:t>
      </w:r>
      <w:r w:rsidR="00CA7326" w:rsidRPr="00B14850">
        <w:rPr>
          <w:rFonts w:ascii="Times New Roman" w:hAnsi="Times New Roman" w:cs="Times New Roman"/>
          <w:sz w:val="22"/>
          <w:szCs w:val="22"/>
        </w:rPr>
        <w:t xml:space="preserve"> (Hayward et al 2009)</w:t>
      </w:r>
      <w:r w:rsidR="00084B1E" w:rsidRPr="00B14850">
        <w:rPr>
          <w:rFonts w:ascii="Times New Roman" w:hAnsi="Times New Roman" w:cs="Times New Roman"/>
          <w:sz w:val="22"/>
          <w:szCs w:val="22"/>
        </w:rPr>
        <w:t xml:space="preserve"> under natural conditions in food webs</w:t>
      </w:r>
      <w:r w:rsidR="00CA7326" w:rsidRPr="00B14850">
        <w:rPr>
          <w:rFonts w:ascii="Times New Roman" w:hAnsi="Times New Roman" w:cs="Times New Roman"/>
          <w:sz w:val="22"/>
          <w:szCs w:val="22"/>
        </w:rPr>
        <w:t xml:space="preserve"> (e.g., size-dependent resource competition; Ernest 2005)</w:t>
      </w:r>
      <w:r w:rsidR="00084B1E" w:rsidRPr="00B14850">
        <w:rPr>
          <w:rFonts w:ascii="Times New Roman" w:hAnsi="Times New Roman" w:cs="Times New Roman"/>
          <w:sz w:val="22"/>
          <w:szCs w:val="22"/>
        </w:rPr>
        <w:t xml:space="preserve">, may change </w:t>
      </w:r>
      <w:r w:rsidR="00702284" w:rsidRPr="00B14850">
        <w:rPr>
          <w:rFonts w:ascii="Times New Roman" w:hAnsi="Times New Roman" w:cs="Times New Roman"/>
          <w:sz w:val="22"/>
          <w:szCs w:val="22"/>
        </w:rPr>
        <w:t>ecosystem-level</w:t>
      </w:r>
      <w:r w:rsidR="00084B1E" w:rsidRPr="00B14850">
        <w:rPr>
          <w:rFonts w:ascii="Times New Roman" w:hAnsi="Times New Roman" w:cs="Times New Roman"/>
          <w:sz w:val="22"/>
          <w:szCs w:val="22"/>
        </w:rPr>
        <w:t xml:space="preserve"> biomass turnover. Elevated temperatures, for example, may lead to shifts in size structured communities towards smaller species that have a competitive advantage at higher temperatures</w:t>
      </w:r>
      <w:r w:rsidR="00CA7326" w:rsidRPr="00B14850">
        <w:rPr>
          <w:rFonts w:ascii="Times New Roman" w:hAnsi="Times New Roman" w:cs="Times New Roman"/>
          <w:sz w:val="22"/>
          <w:szCs w:val="22"/>
        </w:rPr>
        <w:t xml:space="preserve"> (</w:t>
      </w:r>
      <w:proofErr w:type="spellStart"/>
      <w:r w:rsidR="00CA7326" w:rsidRPr="00B14850">
        <w:rPr>
          <w:rFonts w:ascii="Times New Roman" w:hAnsi="Times New Roman" w:cs="Times New Roman"/>
          <w:sz w:val="22"/>
          <w:szCs w:val="22"/>
        </w:rPr>
        <w:t>Reuman</w:t>
      </w:r>
      <w:proofErr w:type="spellEnd"/>
      <w:r w:rsidR="00CA7326" w:rsidRPr="00B14850">
        <w:rPr>
          <w:rFonts w:ascii="Times New Roman" w:hAnsi="Times New Roman" w:cs="Times New Roman"/>
          <w:sz w:val="22"/>
          <w:szCs w:val="22"/>
          <w:vertAlign w:val="superscript"/>
        </w:rPr>
        <w:t xml:space="preserve"> </w:t>
      </w:r>
      <w:r w:rsidR="00CA7326" w:rsidRPr="00B14850">
        <w:rPr>
          <w:rFonts w:ascii="Times New Roman" w:hAnsi="Times New Roman" w:cs="Times New Roman"/>
          <w:sz w:val="22"/>
          <w:szCs w:val="22"/>
        </w:rPr>
        <w:t>et al. 2014)</w:t>
      </w:r>
      <w:r w:rsidR="00084B1E" w:rsidRPr="00B14850">
        <w:rPr>
          <w:rFonts w:ascii="Times New Roman" w:hAnsi="Times New Roman" w:cs="Times New Roman"/>
          <w:sz w:val="22"/>
          <w:szCs w:val="22"/>
        </w:rPr>
        <w:t>. This is because, at high temperatures, large consumer species (consumer species are usually larger than resources species) run a risk of starvation</w:t>
      </w:r>
      <w:r w:rsidR="00CA7326" w:rsidRPr="00B14850">
        <w:rPr>
          <w:rFonts w:ascii="Times New Roman" w:hAnsi="Times New Roman" w:cs="Times New Roman"/>
          <w:sz w:val="22"/>
          <w:szCs w:val="22"/>
          <w:vertAlign w:val="superscript"/>
        </w:rPr>
        <w:t xml:space="preserve"> </w:t>
      </w:r>
      <w:r w:rsidR="00CA7326" w:rsidRPr="00B14850">
        <w:rPr>
          <w:rFonts w:ascii="Times New Roman" w:hAnsi="Times New Roman" w:cs="Times New Roman"/>
          <w:sz w:val="22"/>
          <w:szCs w:val="22"/>
        </w:rPr>
        <w:t>(Petchey et al. 1999)</w:t>
      </w:r>
      <w:r w:rsidR="00084B1E" w:rsidRPr="00B14850">
        <w:rPr>
          <w:rFonts w:ascii="Times New Roman" w:hAnsi="Times New Roman" w:cs="Times New Roman"/>
          <w:sz w:val="22"/>
          <w:szCs w:val="22"/>
        </w:rPr>
        <w:t>. However, species competition likely depends also on resource supply (e.g., size dependent resource access</w:t>
      </w:r>
      <w:r w:rsidR="00CA7326" w:rsidRPr="00B14850">
        <w:rPr>
          <w:rFonts w:ascii="Times New Roman" w:hAnsi="Times New Roman" w:cs="Times New Roman"/>
          <w:sz w:val="22"/>
          <w:szCs w:val="22"/>
        </w:rPr>
        <w:t>; Tilman et al 1981)</w:t>
      </w:r>
      <w:r w:rsidR="00084B1E" w:rsidRPr="00B14850">
        <w:rPr>
          <w:rFonts w:ascii="Times New Roman" w:hAnsi="Times New Roman" w:cs="Times New Roman"/>
          <w:sz w:val="22"/>
          <w:szCs w:val="22"/>
        </w:rPr>
        <w:t xml:space="preserve">. Therefore, small species are favored at high temperatures, but this advantage is lost with increasing resources. At high temperature, increasing resources save large consumer species from starvation, having a beneficial effect on them. Additionally, at high resources and low temperatures larger consumer species have a competitive advantage. Thus, temperature and resources have interactive effects on the dynamics of the food webs. Therefore, the competitive advantage of small or large species, depending on the temperature and resource conditions, may alter </w:t>
      </w:r>
      <w:r w:rsidRPr="00B14850">
        <w:rPr>
          <w:rFonts w:ascii="Times New Roman" w:hAnsi="Times New Roman" w:cs="Times New Roman"/>
          <w:sz w:val="22"/>
          <w:szCs w:val="22"/>
        </w:rPr>
        <w:t>ISD</w:t>
      </w:r>
      <w:r w:rsidR="00084B1E" w:rsidRPr="00B14850">
        <w:rPr>
          <w:rFonts w:ascii="Times New Roman" w:hAnsi="Times New Roman" w:cs="Times New Roman"/>
          <w:sz w:val="22"/>
          <w:szCs w:val="22"/>
        </w:rPr>
        <w:t xml:space="preserve">, but also destabilize (increasing biomass oscillation) food webs by shifting biomass up the trophic levels. This may move the species towards unstable equilibria and in turn </w:t>
      </w:r>
      <w:r w:rsidRPr="00B14850">
        <w:rPr>
          <w:rFonts w:ascii="Times New Roman" w:hAnsi="Times New Roman" w:cs="Times New Roman"/>
          <w:sz w:val="22"/>
          <w:szCs w:val="22"/>
        </w:rPr>
        <w:t xml:space="preserve">change </w:t>
      </w:r>
      <w:r w:rsidR="00084B1E" w:rsidRPr="00B14850">
        <w:rPr>
          <w:rFonts w:ascii="Times New Roman" w:hAnsi="Times New Roman" w:cs="Times New Roman"/>
          <w:sz w:val="22"/>
          <w:szCs w:val="22"/>
        </w:rPr>
        <w:t xml:space="preserve">total biomass. </w:t>
      </w:r>
      <w:r w:rsidRPr="00B14850">
        <w:rPr>
          <w:rFonts w:ascii="Times New Roman" w:hAnsi="Times New Roman" w:cs="Times New Roman"/>
          <w:sz w:val="22"/>
          <w:szCs w:val="22"/>
        </w:rPr>
        <w:t>So far, the simultaneous effect of temperature and resources on ISD and biomass within communities are poorly tested</w:t>
      </w:r>
      <w:r w:rsidR="00104585" w:rsidRPr="00B14850">
        <w:rPr>
          <w:rFonts w:ascii="Times New Roman" w:hAnsi="Times New Roman" w:cs="Times New Roman"/>
          <w:sz w:val="22"/>
          <w:szCs w:val="22"/>
        </w:rPr>
        <w:t>.</w:t>
      </w:r>
    </w:p>
    <w:p w14:paraId="7D305F53" w14:textId="1D69F31F" w:rsidR="00975D5A" w:rsidRPr="00B14850" w:rsidRDefault="00ED3AA3" w:rsidP="00B14850">
      <w:pPr>
        <w:autoSpaceDE w:val="0"/>
        <w:autoSpaceDN w:val="0"/>
        <w:adjustRightInd w:val="0"/>
        <w:spacing w:line="276" w:lineRule="auto"/>
        <w:ind w:firstLine="708"/>
        <w:jc w:val="both"/>
        <w:rPr>
          <w:rFonts w:ascii="Times New Roman" w:hAnsi="Times New Roman" w:cs="Times New Roman"/>
          <w:sz w:val="22"/>
          <w:szCs w:val="22"/>
        </w:rPr>
      </w:pPr>
      <w:r w:rsidRPr="00B14850">
        <w:rPr>
          <w:rFonts w:ascii="Times New Roman" w:hAnsi="Times New Roman" w:cs="Times New Roman"/>
          <w:sz w:val="22"/>
          <w:szCs w:val="22"/>
        </w:rPr>
        <w:t>Therefore, w</w:t>
      </w:r>
      <w:r w:rsidR="008456D1" w:rsidRPr="00B14850">
        <w:rPr>
          <w:rFonts w:ascii="Times New Roman" w:hAnsi="Times New Roman" w:cs="Times New Roman"/>
          <w:sz w:val="22"/>
          <w:szCs w:val="22"/>
        </w:rPr>
        <w:t xml:space="preserve">e tested how temperature and resource supply interact to </w:t>
      </w:r>
      <w:r w:rsidR="00CA7326" w:rsidRPr="00B14850">
        <w:rPr>
          <w:rFonts w:ascii="Times New Roman" w:hAnsi="Times New Roman" w:cs="Times New Roman"/>
          <w:sz w:val="22"/>
          <w:szCs w:val="22"/>
        </w:rPr>
        <w:t>affect</w:t>
      </w:r>
      <w:r w:rsidR="008456D1" w:rsidRPr="00B14850">
        <w:rPr>
          <w:rFonts w:ascii="Times New Roman" w:hAnsi="Times New Roman" w:cs="Times New Roman"/>
          <w:sz w:val="22"/>
          <w:szCs w:val="22"/>
        </w:rPr>
        <w:t xml:space="preserve"> ISD </w:t>
      </w:r>
      <w:r w:rsidR="00104585" w:rsidRPr="00B14850">
        <w:rPr>
          <w:rFonts w:ascii="Times New Roman" w:hAnsi="Times New Roman" w:cs="Times New Roman"/>
          <w:sz w:val="22"/>
          <w:szCs w:val="22"/>
        </w:rPr>
        <w:t>exponent</w:t>
      </w:r>
      <w:r w:rsidR="008456D1" w:rsidRPr="00B14850">
        <w:rPr>
          <w:rFonts w:ascii="Times New Roman" w:hAnsi="Times New Roman" w:cs="Times New Roman"/>
          <w:sz w:val="22"/>
          <w:szCs w:val="22"/>
        </w:rPr>
        <w:t xml:space="preserve"> and</w:t>
      </w:r>
      <w:r w:rsidR="00753E41" w:rsidRPr="00B14850">
        <w:rPr>
          <w:rFonts w:ascii="Times New Roman" w:hAnsi="Times New Roman" w:cs="Times New Roman"/>
          <w:sz w:val="22"/>
          <w:szCs w:val="22"/>
        </w:rPr>
        <w:t xml:space="preserve"> ecosystem level properties (i.e. total biomass) in aquatic food webs</w:t>
      </w:r>
      <w:r w:rsidRPr="00B14850">
        <w:rPr>
          <w:rFonts w:ascii="Times New Roman" w:hAnsi="Times New Roman" w:cs="Times New Roman"/>
          <w:sz w:val="22"/>
          <w:szCs w:val="22"/>
        </w:rPr>
        <w:t xml:space="preserve">. First, </w:t>
      </w:r>
      <w:r w:rsidR="00975D5A" w:rsidRPr="00B14850">
        <w:rPr>
          <w:rFonts w:ascii="Times New Roman" w:hAnsi="Times New Roman" w:cs="Times New Roman"/>
          <w:sz w:val="22"/>
          <w:szCs w:val="22"/>
        </w:rPr>
        <w:t xml:space="preserve">it is well </w:t>
      </w:r>
      <w:r w:rsidR="001B59F9" w:rsidRPr="00B14850">
        <w:rPr>
          <w:rFonts w:ascii="Times New Roman" w:hAnsi="Times New Roman" w:cs="Times New Roman"/>
          <w:sz w:val="22"/>
          <w:szCs w:val="22"/>
        </w:rPr>
        <w:t>known</w:t>
      </w:r>
      <w:r w:rsidR="00975D5A" w:rsidRPr="00B14850">
        <w:rPr>
          <w:rFonts w:ascii="Times New Roman" w:hAnsi="Times New Roman" w:cs="Times New Roman"/>
          <w:sz w:val="22"/>
          <w:szCs w:val="22"/>
        </w:rPr>
        <w:t xml:space="preserve"> that ISD exponent become steeper with increasing temperatures, because larger organisms become rarer relative to smaller organisms at higher temperatures. Theoretical </w:t>
      </w:r>
      <w:r w:rsidR="0010396F" w:rsidRPr="00B14850">
        <w:rPr>
          <w:rFonts w:ascii="Times New Roman" w:hAnsi="Times New Roman" w:cs="Times New Roman"/>
          <w:sz w:val="22"/>
          <w:szCs w:val="22"/>
        </w:rPr>
        <w:t>support for this hypothesis is driven by ecological rules that describe temperature-size relationships at different levels of organization (</w:t>
      </w:r>
      <w:proofErr w:type="spellStart"/>
      <w:r w:rsidR="0010396F" w:rsidRPr="00B14850">
        <w:rPr>
          <w:rFonts w:ascii="Times New Roman" w:hAnsi="Times New Roman" w:cs="Times New Roman"/>
          <w:sz w:val="22"/>
          <w:szCs w:val="22"/>
        </w:rPr>
        <w:t>Daufresne</w:t>
      </w:r>
      <w:proofErr w:type="spellEnd"/>
      <w:r w:rsidR="0010396F" w:rsidRPr="00B14850">
        <w:rPr>
          <w:rFonts w:ascii="Times New Roman" w:hAnsi="Times New Roman" w:cs="Times New Roman"/>
          <w:sz w:val="22"/>
          <w:szCs w:val="22"/>
        </w:rPr>
        <w:t xml:space="preserve">, </w:t>
      </w:r>
      <w:proofErr w:type="spellStart"/>
      <w:r w:rsidR="0010396F" w:rsidRPr="00B14850">
        <w:rPr>
          <w:rFonts w:ascii="Times New Roman" w:hAnsi="Times New Roman" w:cs="Times New Roman"/>
          <w:sz w:val="22"/>
          <w:szCs w:val="22"/>
        </w:rPr>
        <w:t>Lengfellner</w:t>
      </w:r>
      <w:proofErr w:type="spellEnd"/>
      <w:r w:rsidR="0010396F" w:rsidRPr="00B14850">
        <w:rPr>
          <w:rFonts w:ascii="Times New Roman" w:hAnsi="Times New Roman" w:cs="Times New Roman"/>
          <w:sz w:val="22"/>
          <w:szCs w:val="22"/>
        </w:rPr>
        <w:t>, and Sommer 2009; Forster, Hirst, and Atkinson 2012; O’Gorman et al. 2012) and expected decline in trophic transfer efficiency with warming (Vucic-</w:t>
      </w:r>
      <w:proofErr w:type="spellStart"/>
      <w:r w:rsidR="0010396F" w:rsidRPr="00B14850">
        <w:rPr>
          <w:rFonts w:ascii="Times New Roman" w:hAnsi="Times New Roman" w:cs="Times New Roman"/>
          <w:sz w:val="22"/>
          <w:szCs w:val="22"/>
        </w:rPr>
        <w:t>Pestic</w:t>
      </w:r>
      <w:proofErr w:type="spellEnd"/>
      <w:r w:rsidR="0010396F" w:rsidRPr="00B14850">
        <w:rPr>
          <w:rFonts w:ascii="Times New Roman" w:hAnsi="Times New Roman" w:cs="Times New Roman"/>
          <w:sz w:val="22"/>
          <w:szCs w:val="22"/>
        </w:rPr>
        <w:t xml:space="preserve"> et al. 2011). Empirical support comes from mesocosm studies with zooplankton and phytoplankton, in which a 4</w:t>
      </w:r>
      <w:r w:rsidR="00870690" w:rsidRPr="00B14850">
        <w:rPr>
          <w:rFonts w:ascii="Times New Roman" w:hAnsi="Times New Roman" w:cs="Times New Roman"/>
          <w:sz w:val="22"/>
          <w:szCs w:val="22"/>
        </w:rPr>
        <w:t>°</w:t>
      </w:r>
      <w:r w:rsidR="0010396F" w:rsidRPr="00B14850">
        <w:rPr>
          <w:rFonts w:ascii="Times New Roman" w:hAnsi="Times New Roman" w:cs="Times New Roman"/>
          <w:sz w:val="22"/>
          <w:szCs w:val="22"/>
        </w:rPr>
        <w:t xml:space="preserve">C increase in temperature caused </w:t>
      </w:r>
      <w:r w:rsidR="00104585" w:rsidRPr="00B14850">
        <w:rPr>
          <w:rFonts w:ascii="Times New Roman" w:hAnsi="Times New Roman" w:cs="Times New Roman"/>
          <w:sz w:val="22"/>
          <w:szCs w:val="22"/>
        </w:rPr>
        <w:t>exponent</w:t>
      </w:r>
      <w:r w:rsidR="0010396F" w:rsidRPr="00B14850">
        <w:rPr>
          <w:rFonts w:ascii="Times New Roman" w:hAnsi="Times New Roman" w:cs="Times New Roman"/>
          <w:sz w:val="22"/>
          <w:szCs w:val="22"/>
        </w:rPr>
        <w:t xml:space="preserve"> to become steeper at elevated temperatures (Yvon‐Durocher et al. 2011), though the effect was also seasonally dependent (</w:t>
      </w:r>
      <w:proofErr w:type="spellStart"/>
      <w:r w:rsidR="0010396F" w:rsidRPr="00B14850">
        <w:rPr>
          <w:rFonts w:ascii="Times New Roman" w:hAnsi="Times New Roman" w:cs="Times New Roman"/>
          <w:sz w:val="22"/>
          <w:szCs w:val="22"/>
        </w:rPr>
        <w:t>Dossena</w:t>
      </w:r>
      <w:proofErr w:type="spellEnd"/>
      <w:r w:rsidR="0010396F" w:rsidRPr="00B14850">
        <w:rPr>
          <w:rFonts w:ascii="Times New Roman" w:hAnsi="Times New Roman" w:cs="Times New Roman"/>
          <w:sz w:val="22"/>
          <w:szCs w:val="22"/>
        </w:rPr>
        <w:t xml:space="preserve"> et al. 2012)</w:t>
      </w:r>
      <w:r w:rsidR="001C3C18" w:rsidRPr="00B14850">
        <w:rPr>
          <w:rFonts w:ascii="Times New Roman" w:hAnsi="Times New Roman" w:cs="Times New Roman"/>
          <w:sz w:val="22"/>
          <w:szCs w:val="22"/>
        </w:rPr>
        <w:t>.</w:t>
      </w:r>
      <w:r w:rsidR="002032A8" w:rsidRPr="00B14850">
        <w:rPr>
          <w:rFonts w:ascii="Times New Roman" w:hAnsi="Times New Roman" w:cs="Times New Roman"/>
          <w:sz w:val="22"/>
          <w:szCs w:val="22"/>
        </w:rPr>
        <w:t xml:space="preserve"> </w:t>
      </w:r>
      <w:r w:rsidR="001C3C18" w:rsidRPr="00B14850">
        <w:rPr>
          <w:rFonts w:ascii="Times New Roman" w:hAnsi="Times New Roman" w:cs="Times New Roman"/>
          <w:sz w:val="22"/>
          <w:szCs w:val="22"/>
        </w:rPr>
        <w:t>Another empirical support comes from stream microinverters showing that increasing temperature, make the ISD exponent to</w:t>
      </w:r>
      <w:r w:rsidR="002032A8" w:rsidRPr="00B14850">
        <w:rPr>
          <w:rFonts w:ascii="Times New Roman" w:hAnsi="Times New Roman" w:cs="Times New Roman"/>
          <w:sz w:val="22"/>
          <w:szCs w:val="22"/>
        </w:rPr>
        <w:t xml:space="preserve"> </w:t>
      </w:r>
      <w:r w:rsidR="001C3C18" w:rsidRPr="00B14850">
        <w:rPr>
          <w:rFonts w:ascii="Times New Roman" w:hAnsi="Times New Roman" w:cs="Times New Roman"/>
          <w:sz w:val="22"/>
          <w:szCs w:val="22"/>
        </w:rPr>
        <w:t>become steeper and total biomass</w:t>
      </w:r>
      <w:r w:rsidR="002032A8" w:rsidRPr="00B14850">
        <w:rPr>
          <w:rFonts w:ascii="Times New Roman" w:hAnsi="Times New Roman" w:cs="Times New Roman"/>
          <w:sz w:val="22"/>
          <w:szCs w:val="22"/>
        </w:rPr>
        <w:t xml:space="preserve"> to increase (</w:t>
      </w:r>
      <w:proofErr w:type="spellStart"/>
      <w:r w:rsidR="002032A8" w:rsidRPr="00B14850">
        <w:rPr>
          <w:rFonts w:ascii="Times New Roman" w:hAnsi="Times New Roman" w:cs="Times New Roman"/>
          <w:sz w:val="22"/>
          <w:szCs w:val="22"/>
        </w:rPr>
        <w:t>Pomeratz</w:t>
      </w:r>
      <w:proofErr w:type="spellEnd"/>
      <w:r w:rsidR="002032A8" w:rsidRPr="00B14850">
        <w:rPr>
          <w:rFonts w:ascii="Times New Roman" w:hAnsi="Times New Roman" w:cs="Times New Roman"/>
          <w:sz w:val="22"/>
          <w:szCs w:val="22"/>
        </w:rPr>
        <w:t xml:space="preserve"> et al 2022)</w:t>
      </w:r>
      <w:r w:rsidR="00975D5A" w:rsidRPr="00B14850">
        <w:rPr>
          <w:rFonts w:ascii="Times New Roman" w:hAnsi="Times New Roman" w:cs="Times New Roman"/>
          <w:sz w:val="22"/>
          <w:szCs w:val="22"/>
        </w:rPr>
        <w:t>. Second, ISD</w:t>
      </w:r>
      <w:r w:rsidR="00734357" w:rsidRPr="00B14850">
        <w:rPr>
          <w:rFonts w:ascii="Times New Roman" w:hAnsi="Times New Roman" w:cs="Times New Roman"/>
          <w:sz w:val="22"/>
          <w:szCs w:val="22"/>
        </w:rPr>
        <w:t xml:space="preserve"> may have a</w:t>
      </w:r>
      <w:r w:rsidR="00975D5A" w:rsidRPr="00B14850">
        <w:rPr>
          <w:rFonts w:ascii="Times New Roman" w:hAnsi="Times New Roman" w:cs="Times New Roman"/>
          <w:sz w:val="22"/>
          <w:szCs w:val="22"/>
        </w:rPr>
        <w:t xml:space="preserve"> shallower exponent with increasing temperatures, because resource supplies increase at warmer temperatures, </w:t>
      </w:r>
      <w:r w:rsidR="00975D5A" w:rsidRPr="00B14850">
        <w:rPr>
          <w:rFonts w:ascii="Times New Roman" w:hAnsi="Times New Roman" w:cs="Times New Roman"/>
          <w:sz w:val="22"/>
          <w:szCs w:val="22"/>
        </w:rPr>
        <w:lastRenderedPageBreak/>
        <w:t xml:space="preserve">thereby making up for increased metabolic/nutrient demand of primary producers. Thus, community biomass at lower trophic levels declines but increases at intermediate and top trophic levels. Empirical support for this hypothesis comes from a study </w:t>
      </w:r>
      <w:r w:rsidR="002032A8" w:rsidRPr="00B14850">
        <w:rPr>
          <w:rFonts w:ascii="Times New Roman" w:hAnsi="Times New Roman" w:cs="Times New Roman"/>
          <w:sz w:val="22"/>
          <w:szCs w:val="22"/>
        </w:rPr>
        <w:t xml:space="preserve">in </w:t>
      </w:r>
      <w:r w:rsidR="00C77938" w:rsidRPr="00B14850">
        <w:rPr>
          <w:rFonts w:ascii="Times New Roman" w:hAnsi="Times New Roman" w:cs="Times New Roman"/>
          <w:sz w:val="22"/>
          <w:szCs w:val="22"/>
        </w:rPr>
        <w:t xml:space="preserve">reefs in open ocean have shown a positive relationship of the temperature with the ISD exponent and community biomass (Robinson et al. 2017). Another empirical support comes from </w:t>
      </w:r>
      <w:r w:rsidR="00975D5A" w:rsidRPr="00B14850">
        <w:rPr>
          <w:rFonts w:ascii="Times New Roman" w:hAnsi="Times New Roman" w:cs="Times New Roman"/>
          <w:sz w:val="22"/>
          <w:szCs w:val="22"/>
        </w:rPr>
        <w:t>streams that vary from 5-25</w:t>
      </w:r>
      <w:r w:rsidR="00870690" w:rsidRPr="00B14850">
        <w:rPr>
          <w:rFonts w:ascii="Times New Roman" w:hAnsi="Times New Roman" w:cs="Times New Roman"/>
          <w:sz w:val="22"/>
          <w:szCs w:val="22"/>
        </w:rPr>
        <w:t>°</w:t>
      </w:r>
      <w:r w:rsidR="00975D5A" w:rsidRPr="00B14850">
        <w:rPr>
          <w:rFonts w:ascii="Times New Roman" w:hAnsi="Times New Roman" w:cs="Times New Roman"/>
          <w:sz w:val="22"/>
          <w:szCs w:val="22"/>
        </w:rPr>
        <w:t>C due to different supplies of naturally heated groundwater. Across this gradient,</w:t>
      </w:r>
      <w:r w:rsidR="002032A8" w:rsidRPr="00B14850">
        <w:rPr>
          <w:rFonts w:ascii="Times New Roman" w:hAnsi="Times New Roman" w:cs="Times New Roman"/>
          <w:sz w:val="22"/>
          <w:szCs w:val="22"/>
        </w:rPr>
        <w:t xml:space="preserve"> nonetheless the</w:t>
      </w:r>
      <w:r w:rsidR="00975D5A" w:rsidRPr="00B14850">
        <w:rPr>
          <w:rFonts w:ascii="Times New Roman" w:hAnsi="Times New Roman" w:cs="Times New Roman"/>
          <w:sz w:val="22"/>
          <w:szCs w:val="22"/>
        </w:rPr>
        <w:t xml:space="preserve"> size</w:t>
      </w:r>
      <w:r w:rsidR="00702284" w:rsidRPr="00B14850">
        <w:rPr>
          <w:rFonts w:ascii="Times New Roman" w:hAnsi="Times New Roman" w:cs="Times New Roman"/>
          <w:sz w:val="22"/>
          <w:szCs w:val="22"/>
        </w:rPr>
        <w:t>-</w:t>
      </w:r>
      <w:r w:rsidR="00975D5A" w:rsidRPr="00B14850">
        <w:rPr>
          <w:rFonts w:ascii="Times New Roman" w:hAnsi="Times New Roman" w:cs="Times New Roman"/>
          <w:sz w:val="22"/>
          <w:szCs w:val="22"/>
        </w:rPr>
        <w:t>spectra exponent</w:t>
      </w:r>
      <w:r w:rsidR="002032A8" w:rsidRPr="00B14850">
        <w:rPr>
          <w:rFonts w:ascii="Times New Roman" w:hAnsi="Times New Roman" w:cs="Times New Roman"/>
          <w:sz w:val="22"/>
          <w:szCs w:val="22"/>
        </w:rPr>
        <w:t xml:space="preserve"> became shallower, the total biomass was higher in warm waters </w:t>
      </w:r>
      <w:r w:rsidR="00975D5A" w:rsidRPr="00B14850">
        <w:rPr>
          <w:rFonts w:ascii="Times New Roman" w:hAnsi="Times New Roman" w:cs="Times New Roman"/>
          <w:sz w:val="22"/>
          <w:szCs w:val="22"/>
        </w:rPr>
        <w:t>(O’Gorman et al. 2017). This unexpected result was explained by increasing rates of nitrogen fixation at higher temperatures in these nitrogen limited streams. As a result, resource production at lower trophic levels overcame an expected decline in resource standing stock, allowing higher trophic levels (fish) to persist when macroecological theory suggested they should decline (O’Gorman et al. 2017). Third, ISD exponent</w:t>
      </w:r>
      <w:r w:rsidR="00734357" w:rsidRPr="00B14850">
        <w:rPr>
          <w:rFonts w:ascii="Times New Roman" w:hAnsi="Times New Roman" w:cs="Times New Roman"/>
          <w:sz w:val="22"/>
          <w:szCs w:val="22"/>
        </w:rPr>
        <w:t xml:space="preserve"> may</w:t>
      </w:r>
      <w:r w:rsidR="00975D5A" w:rsidRPr="00B14850">
        <w:rPr>
          <w:rFonts w:ascii="Times New Roman" w:hAnsi="Times New Roman" w:cs="Times New Roman"/>
          <w:sz w:val="22"/>
          <w:szCs w:val="22"/>
        </w:rPr>
        <w:t xml:space="preserve"> </w:t>
      </w:r>
      <w:r w:rsidR="00734357" w:rsidRPr="00B14850">
        <w:rPr>
          <w:rFonts w:ascii="Times New Roman" w:hAnsi="Times New Roman" w:cs="Times New Roman"/>
          <w:sz w:val="22"/>
          <w:szCs w:val="22"/>
        </w:rPr>
        <w:t>be</w:t>
      </w:r>
      <w:r w:rsidR="00975D5A" w:rsidRPr="00B14850">
        <w:rPr>
          <w:rFonts w:ascii="Times New Roman" w:hAnsi="Times New Roman" w:cs="Times New Roman"/>
          <w:sz w:val="22"/>
          <w:szCs w:val="22"/>
        </w:rPr>
        <w:t xml:space="preserve"> unrelated to environmental temperature, because body size scaling with temperature is inconsistent among taxa. This hypothesis is not expected under macroecological theory, nor by the mechanisms of increasing nutrient supply described above. However, it is supported by a study of marine benthic macroinvertebrates, in which size spectra exponents did not change across sites with mean temperatures ranging from -2 to 8</w:t>
      </w:r>
      <w:r w:rsidR="00081F62" w:rsidRPr="00B14850">
        <w:rPr>
          <w:rFonts w:ascii="Times New Roman" w:hAnsi="Times New Roman" w:cs="Times New Roman"/>
          <w:sz w:val="22"/>
          <w:szCs w:val="22"/>
        </w:rPr>
        <w:t>°</w:t>
      </w:r>
      <w:r w:rsidR="00975D5A" w:rsidRPr="00B14850">
        <w:rPr>
          <w:rFonts w:ascii="Times New Roman" w:hAnsi="Times New Roman" w:cs="Times New Roman"/>
          <w:sz w:val="22"/>
          <w:szCs w:val="22"/>
        </w:rPr>
        <w:t>C (</w:t>
      </w:r>
      <w:proofErr w:type="spellStart"/>
      <w:r w:rsidR="00975D5A" w:rsidRPr="00B14850">
        <w:rPr>
          <w:rFonts w:ascii="Times New Roman" w:hAnsi="Times New Roman" w:cs="Times New Roman"/>
          <w:sz w:val="22"/>
          <w:szCs w:val="22"/>
        </w:rPr>
        <w:t>Mazurkiewicz</w:t>
      </w:r>
      <w:proofErr w:type="spellEnd"/>
      <w:r w:rsidR="00975D5A" w:rsidRPr="00B14850">
        <w:rPr>
          <w:rFonts w:ascii="Times New Roman" w:hAnsi="Times New Roman" w:cs="Times New Roman"/>
          <w:sz w:val="22"/>
          <w:szCs w:val="22"/>
        </w:rPr>
        <w:t xml:space="preserve"> et al. 2020). While </w:t>
      </w:r>
      <w:r w:rsidR="001B59F9" w:rsidRPr="00B14850">
        <w:rPr>
          <w:rFonts w:ascii="Times New Roman" w:hAnsi="Times New Roman" w:cs="Times New Roman"/>
          <w:sz w:val="22"/>
          <w:szCs w:val="22"/>
        </w:rPr>
        <w:t>community composition</w:t>
      </w:r>
      <w:r w:rsidR="00975D5A" w:rsidRPr="00B14850">
        <w:rPr>
          <w:rFonts w:ascii="Times New Roman" w:hAnsi="Times New Roman" w:cs="Times New Roman"/>
          <w:sz w:val="22"/>
          <w:szCs w:val="22"/>
        </w:rPr>
        <w:t xml:space="preserve"> across the gradient changed, the relative abundance of size classes did not, resulting in consistent size spectra exponents. This hypothesis is also supported implicitly by (</w:t>
      </w:r>
      <w:proofErr w:type="spellStart"/>
      <w:r w:rsidR="00975D5A" w:rsidRPr="00B14850">
        <w:rPr>
          <w:rFonts w:ascii="Times New Roman" w:hAnsi="Times New Roman" w:cs="Times New Roman"/>
          <w:sz w:val="22"/>
          <w:szCs w:val="22"/>
        </w:rPr>
        <w:t>Dossena</w:t>
      </w:r>
      <w:proofErr w:type="spellEnd"/>
      <w:r w:rsidR="00975D5A" w:rsidRPr="00B14850">
        <w:rPr>
          <w:rFonts w:ascii="Times New Roman" w:hAnsi="Times New Roman" w:cs="Times New Roman"/>
          <w:sz w:val="22"/>
          <w:szCs w:val="22"/>
        </w:rPr>
        <w:t xml:space="preserve"> et al. 2012), who found opposite effects of temperature on size spectra exponents in winter and spring, which would cancel each other out on average, generating no long-term shift in size spectra over time.</w:t>
      </w:r>
      <w:r w:rsidR="001B59F9" w:rsidRPr="00B14850">
        <w:rPr>
          <w:rFonts w:ascii="Times New Roman" w:hAnsi="Times New Roman" w:cs="Times New Roman"/>
          <w:sz w:val="22"/>
          <w:szCs w:val="22"/>
        </w:rPr>
        <w:t xml:space="preserve"> </w:t>
      </w:r>
      <w:r w:rsidR="00975D5A" w:rsidRPr="00B14850">
        <w:rPr>
          <w:rFonts w:ascii="Times New Roman" w:hAnsi="Times New Roman" w:cs="Times New Roman"/>
          <w:sz w:val="22"/>
          <w:szCs w:val="22"/>
        </w:rPr>
        <w:t xml:space="preserve">Fourth, </w:t>
      </w:r>
      <w:r w:rsidR="001B59F9" w:rsidRPr="00B14850">
        <w:rPr>
          <w:rFonts w:ascii="Times New Roman" w:hAnsi="Times New Roman" w:cs="Times New Roman"/>
          <w:sz w:val="22"/>
          <w:szCs w:val="22"/>
        </w:rPr>
        <w:t xml:space="preserve">ISD exponents </w:t>
      </w:r>
      <w:r w:rsidR="00C77938" w:rsidRPr="00B14850">
        <w:rPr>
          <w:rFonts w:ascii="Times New Roman" w:hAnsi="Times New Roman" w:cs="Times New Roman"/>
          <w:sz w:val="22"/>
          <w:szCs w:val="22"/>
        </w:rPr>
        <w:t xml:space="preserve">may </w:t>
      </w:r>
      <w:r w:rsidR="001B59F9" w:rsidRPr="00B14850">
        <w:rPr>
          <w:rFonts w:ascii="Times New Roman" w:hAnsi="Times New Roman" w:cs="Times New Roman"/>
          <w:sz w:val="22"/>
          <w:szCs w:val="22"/>
        </w:rPr>
        <w:t xml:space="preserve">change in response to environmental temperature, but the change </w:t>
      </w:r>
      <w:r w:rsidR="00C77938" w:rsidRPr="00B14850">
        <w:rPr>
          <w:rFonts w:ascii="Times New Roman" w:hAnsi="Times New Roman" w:cs="Times New Roman"/>
          <w:sz w:val="22"/>
          <w:szCs w:val="22"/>
        </w:rPr>
        <w:t>may be</w:t>
      </w:r>
      <w:r w:rsidR="001B59F9" w:rsidRPr="00B14850">
        <w:rPr>
          <w:rFonts w:ascii="Times New Roman" w:hAnsi="Times New Roman" w:cs="Times New Roman"/>
          <w:sz w:val="22"/>
          <w:szCs w:val="22"/>
        </w:rPr>
        <w:t xml:space="preserve"> mediated by resource supply. This hypothesis is non-mutually exclusive with</w:t>
      </w:r>
      <w:r w:rsidR="00753E41" w:rsidRPr="00B14850">
        <w:rPr>
          <w:rFonts w:ascii="Times New Roman" w:hAnsi="Times New Roman" w:cs="Times New Roman"/>
          <w:sz w:val="22"/>
          <w:szCs w:val="22"/>
        </w:rPr>
        <w:t xml:space="preserve"> previous hypotheses</w:t>
      </w:r>
      <w:r w:rsidR="001B59F9" w:rsidRPr="00B14850">
        <w:rPr>
          <w:rFonts w:ascii="Times New Roman" w:hAnsi="Times New Roman" w:cs="Times New Roman"/>
          <w:sz w:val="22"/>
          <w:szCs w:val="22"/>
        </w:rPr>
        <w:t xml:space="preserve"> in the sense that any of the univariate relationships with temperature described above could be masked by non-constant rates of resource supply. This is supported from metabolic theory which suggests that increases in resource supply can compensate for expected increases in metabolic rates at higher temperatures (Cross et al. 2015; Perkins et al. 2018). The importance of resource supply for size spectra relies on the expectation of reduced efficiency of trophic transfer to larger consumers. This would generally lead to a reduction or extinction of large consumers, but that can be mediated if the production of lower trophic levels is increased due to increases in resource supply or larger organisms can access allochthonous energy sources. We tested this by estimating gross primary production and canopy cover (as a proxy for allochthonous inputs) at each site and including these as covariates in candidate models. </w:t>
      </w:r>
    </w:p>
    <w:p w14:paraId="402CCFC7" w14:textId="77777777" w:rsidR="00095DE4" w:rsidRDefault="00095DE4" w:rsidP="00B14850">
      <w:pPr>
        <w:autoSpaceDE w:val="0"/>
        <w:autoSpaceDN w:val="0"/>
        <w:adjustRightInd w:val="0"/>
        <w:spacing w:line="276" w:lineRule="auto"/>
        <w:ind w:firstLine="708"/>
        <w:jc w:val="both"/>
        <w:rPr>
          <w:ins w:id="27" w:author="Wesner, Jeff S" w:date="2023-01-17T16:39:00Z"/>
          <w:rFonts w:ascii="Times New Roman" w:hAnsi="Times New Roman" w:cs="Times New Roman"/>
          <w:sz w:val="22"/>
          <w:szCs w:val="22"/>
        </w:rPr>
      </w:pPr>
    </w:p>
    <w:p w14:paraId="44222899" w14:textId="51DDAC6E" w:rsidR="00084B1E" w:rsidRPr="00B14850" w:rsidRDefault="00C77938" w:rsidP="00B14850">
      <w:pPr>
        <w:autoSpaceDE w:val="0"/>
        <w:autoSpaceDN w:val="0"/>
        <w:adjustRightInd w:val="0"/>
        <w:spacing w:line="276" w:lineRule="auto"/>
        <w:ind w:firstLine="708"/>
        <w:jc w:val="both"/>
        <w:rPr>
          <w:rFonts w:ascii="Times New Roman" w:hAnsi="Times New Roman" w:cs="Times New Roman"/>
          <w:sz w:val="22"/>
          <w:szCs w:val="22"/>
        </w:rPr>
      </w:pPr>
      <w:r w:rsidRPr="00B14850">
        <w:rPr>
          <w:rFonts w:ascii="Times New Roman" w:hAnsi="Times New Roman" w:cs="Times New Roman"/>
          <w:sz w:val="22"/>
          <w:szCs w:val="22"/>
        </w:rPr>
        <w:t>[</w:t>
      </w:r>
      <w:r w:rsidRPr="00B14850">
        <w:rPr>
          <w:rFonts w:ascii="Times New Roman" w:hAnsi="Times New Roman" w:cs="Times New Roman"/>
          <w:i/>
          <w:sz w:val="22"/>
          <w:szCs w:val="22"/>
        </w:rPr>
        <w:t>Dataset used:</w:t>
      </w:r>
      <w:r w:rsidRPr="00B14850">
        <w:rPr>
          <w:rFonts w:ascii="Times New Roman" w:hAnsi="Times New Roman" w:cs="Times New Roman"/>
          <w:sz w:val="22"/>
          <w:szCs w:val="22"/>
        </w:rPr>
        <w:t xml:space="preserve"> </w:t>
      </w:r>
      <w:r w:rsidR="00084B1E" w:rsidRPr="00B14850">
        <w:rPr>
          <w:rFonts w:ascii="Times New Roman" w:hAnsi="Times New Roman" w:cs="Times New Roman"/>
          <w:sz w:val="22"/>
          <w:szCs w:val="22"/>
        </w:rPr>
        <w:t xml:space="preserve">To </w:t>
      </w:r>
      <w:r w:rsidR="00104585" w:rsidRPr="00B14850">
        <w:rPr>
          <w:rFonts w:ascii="Times New Roman" w:hAnsi="Times New Roman" w:cs="Times New Roman"/>
          <w:sz w:val="22"/>
          <w:szCs w:val="22"/>
        </w:rPr>
        <w:t xml:space="preserve">explore how temperature and </w:t>
      </w:r>
      <w:r w:rsidR="00734357" w:rsidRPr="00B14850">
        <w:rPr>
          <w:rFonts w:ascii="Times New Roman" w:hAnsi="Times New Roman" w:cs="Times New Roman"/>
          <w:sz w:val="22"/>
          <w:szCs w:val="22"/>
        </w:rPr>
        <w:t>resources</w:t>
      </w:r>
      <w:r w:rsidR="00104585" w:rsidRPr="00B14850">
        <w:rPr>
          <w:rFonts w:ascii="Times New Roman" w:hAnsi="Times New Roman" w:cs="Times New Roman"/>
          <w:sz w:val="22"/>
          <w:szCs w:val="22"/>
        </w:rPr>
        <w:t xml:space="preserve"> interact to </w:t>
      </w:r>
      <w:r w:rsidR="00284041" w:rsidRPr="00B14850">
        <w:rPr>
          <w:rFonts w:ascii="Times New Roman" w:hAnsi="Times New Roman" w:cs="Times New Roman"/>
          <w:sz w:val="22"/>
          <w:szCs w:val="22"/>
        </w:rPr>
        <w:t>ISD and total biomass</w:t>
      </w:r>
      <w:r w:rsidR="00734357" w:rsidRPr="00B14850">
        <w:rPr>
          <w:rFonts w:ascii="Times New Roman" w:hAnsi="Times New Roman" w:cs="Times New Roman"/>
          <w:sz w:val="22"/>
          <w:szCs w:val="22"/>
        </w:rPr>
        <w:t xml:space="preserve"> of aquatic food webs we used and existing dataset on the within-year temperature and resource dynamics of the food webs in stream ecosystems. The </w:t>
      </w:r>
      <w:r w:rsidR="00284041" w:rsidRPr="00B14850">
        <w:rPr>
          <w:rFonts w:ascii="Times New Roman" w:hAnsi="Times New Roman" w:cs="Times New Roman"/>
          <w:sz w:val="22"/>
          <w:szCs w:val="22"/>
        </w:rPr>
        <w:t>steam site</w:t>
      </w:r>
      <w:r w:rsidR="00734357" w:rsidRPr="00B14850">
        <w:rPr>
          <w:rFonts w:ascii="Times New Roman" w:hAnsi="Times New Roman" w:cs="Times New Roman"/>
          <w:sz w:val="22"/>
          <w:szCs w:val="22"/>
        </w:rPr>
        <w:t>s</w:t>
      </w:r>
      <w:r w:rsidR="00284041" w:rsidRPr="00B14850">
        <w:rPr>
          <w:rFonts w:ascii="Times New Roman" w:hAnsi="Times New Roman" w:cs="Times New Roman"/>
          <w:sz w:val="22"/>
          <w:szCs w:val="22"/>
        </w:rPr>
        <w:t xml:space="preserve"> a large coordinated ecological observation project, the National Ecological Observatory Network (NEON). In addition to testing the above hypotheses, our analysis will characterize natural variation in abundance size spectra among seasons, sites, and years. We estimate generating a minimum of ~576 abundance size spectra (3 samples per year (for macroinvertebrates</w:t>
      </w:r>
      <w:r w:rsidR="00734357" w:rsidRPr="00B14850">
        <w:rPr>
          <w:rFonts w:ascii="Times New Roman" w:hAnsi="Times New Roman" w:cs="Times New Roman"/>
          <w:sz w:val="22"/>
          <w:szCs w:val="22"/>
        </w:rPr>
        <w:t xml:space="preserve"> and fishes</w:t>
      </w:r>
      <w:r w:rsidR="00284041" w:rsidRPr="00B14850">
        <w:rPr>
          <w:rFonts w:ascii="Times New Roman" w:hAnsi="Times New Roman" w:cs="Times New Roman"/>
          <w:sz w:val="22"/>
          <w:szCs w:val="22"/>
        </w:rPr>
        <w:t xml:space="preserve">) x 24 sites x 4 years). To our knowledge, this will be the largest collection of size spectra to date. </w:t>
      </w:r>
    </w:p>
    <w:p w14:paraId="03FC80FE" w14:textId="7325C153" w:rsidR="006A7341" w:rsidRPr="00B14850" w:rsidRDefault="00C77938" w:rsidP="00B14850">
      <w:pPr>
        <w:autoSpaceDE w:val="0"/>
        <w:autoSpaceDN w:val="0"/>
        <w:adjustRightInd w:val="0"/>
        <w:spacing w:line="276" w:lineRule="auto"/>
        <w:jc w:val="both"/>
        <w:rPr>
          <w:rFonts w:ascii="Times New Roman" w:hAnsi="Times New Roman" w:cs="Times New Roman"/>
          <w:sz w:val="22"/>
          <w:szCs w:val="22"/>
        </w:rPr>
      </w:pPr>
      <w:r w:rsidRPr="00B14850">
        <w:rPr>
          <w:rFonts w:ascii="Times New Roman" w:hAnsi="Times New Roman" w:cs="Times New Roman"/>
          <w:sz w:val="22"/>
          <w:szCs w:val="22"/>
        </w:rPr>
        <w:t xml:space="preserve"> </w:t>
      </w:r>
      <w:r w:rsidRPr="00B14850">
        <w:rPr>
          <w:rFonts w:ascii="Times New Roman" w:hAnsi="Times New Roman" w:cs="Times New Roman"/>
          <w:sz w:val="22"/>
          <w:szCs w:val="22"/>
        </w:rPr>
        <w:tab/>
      </w:r>
      <w:r w:rsidR="00084B1E" w:rsidRPr="00B14850">
        <w:rPr>
          <w:rFonts w:ascii="Times New Roman" w:hAnsi="Times New Roman" w:cs="Times New Roman"/>
          <w:sz w:val="22"/>
          <w:szCs w:val="22"/>
        </w:rPr>
        <w:t>[</w:t>
      </w:r>
      <w:r w:rsidR="00084B1E" w:rsidRPr="00B14850">
        <w:rPr>
          <w:rFonts w:ascii="Times New Roman" w:hAnsi="Times New Roman" w:cs="Times New Roman"/>
          <w:i/>
          <w:sz w:val="22"/>
          <w:szCs w:val="22"/>
        </w:rPr>
        <w:t>Conclusion paragraph</w:t>
      </w:r>
      <w:r w:rsidRPr="00B14850">
        <w:rPr>
          <w:rFonts w:ascii="Times New Roman" w:hAnsi="Times New Roman" w:cs="Times New Roman"/>
          <w:i/>
          <w:sz w:val="22"/>
          <w:szCs w:val="22"/>
        </w:rPr>
        <w:t>:</w:t>
      </w:r>
      <w:r w:rsidRPr="00B14850">
        <w:rPr>
          <w:rFonts w:ascii="Times New Roman" w:hAnsi="Times New Roman" w:cs="Times New Roman"/>
          <w:sz w:val="22"/>
          <w:szCs w:val="22"/>
        </w:rPr>
        <w:t xml:space="preserve"> </w:t>
      </w:r>
      <w:r w:rsidR="00B14850" w:rsidRPr="00B14850">
        <w:rPr>
          <w:rFonts w:ascii="Times New Roman" w:hAnsi="Times New Roman" w:cs="Times New Roman"/>
          <w:sz w:val="22"/>
          <w:szCs w:val="22"/>
        </w:rPr>
        <w:t>Therefore</w:t>
      </w:r>
      <w:r w:rsidR="00B14850">
        <w:rPr>
          <w:rFonts w:ascii="Times New Roman" w:hAnsi="Times New Roman" w:cs="Times New Roman"/>
          <w:sz w:val="22"/>
          <w:szCs w:val="22"/>
        </w:rPr>
        <w:t>,</w:t>
      </w:r>
      <w:r w:rsidR="00B14850" w:rsidRPr="00B14850">
        <w:rPr>
          <w:rFonts w:ascii="Times New Roman" w:hAnsi="Times New Roman" w:cs="Times New Roman"/>
          <w:sz w:val="22"/>
          <w:szCs w:val="22"/>
        </w:rPr>
        <w:t xml:space="preserve"> our study has potentially important implications for not only an improved of how environmental factor interact to modify the distribution of the individual body size and biomass in a community but also the total biomass that aquatic ecosystems can support….</w:t>
      </w:r>
      <w:r w:rsidR="00084B1E" w:rsidRPr="00B14850">
        <w:rPr>
          <w:rFonts w:ascii="Times New Roman" w:hAnsi="Times New Roman" w:cs="Times New Roman"/>
          <w:sz w:val="22"/>
          <w:szCs w:val="22"/>
        </w:rPr>
        <w:t>]</w:t>
      </w:r>
    </w:p>
    <w:p w14:paraId="38AD575F" w14:textId="6CFD9999" w:rsidR="00702284" w:rsidRPr="00B14850" w:rsidRDefault="00702284" w:rsidP="00B14850">
      <w:pPr>
        <w:autoSpaceDE w:val="0"/>
        <w:autoSpaceDN w:val="0"/>
        <w:adjustRightInd w:val="0"/>
        <w:spacing w:line="276" w:lineRule="auto"/>
        <w:ind w:firstLine="708"/>
        <w:jc w:val="both"/>
        <w:rPr>
          <w:rFonts w:cstheme="minorHAnsi"/>
          <w:sz w:val="22"/>
          <w:szCs w:val="22"/>
        </w:rPr>
      </w:pPr>
    </w:p>
    <w:p w14:paraId="57FA645D" w14:textId="22180593" w:rsidR="00702284" w:rsidRPr="008644C8" w:rsidRDefault="00C77938" w:rsidP="00084B1E">
      <w:pPr>
        <w:autoSpaceDE w:val="0"/>
        <w:autoSpaceDN w:val="0"/>
        <w:adjustRightInd w:val="0"/>
        <w:spacing w:line="360" w:lineRule="auto"/>
        <w:ind w:firstLine="708"/>
        <w:jc w:val="both"/>
        <w:rPr>
          <w:rFonts w:cstheme="minorHAnsi"/>
          <w:sz w:val="22"/>
          <w:szCs w:val="22"/>
        </w:rPr>
      </w:pPr>
      <w:commentRangeStart w:id="28"/>
      <w:r w:rsidRPr="001F0A11">
        <w:rPr>
          <w:rFonts w:cstheme="minorHAnsi"/>
          <w:b/>
          <w:noProof/>
          <w:sz w:val="22"/>
          <w:szCs w:val="22"/>
        </w:rPr>
        <w:lastRenderedPageBreak/>
        <w:drawing>
          <wp:anchor distT="0" distB="0" distL="114300" distR="114300" simplePos="0" relativeHeight="251658240" behindDoc="0" locked="0" layoutInCell="1" allowOverlap="1" wp14:anchorId="0F2F054B" wp14:editId="5FF5FB10">
            <wp:simplePos x="0" y="0"/>
            <wp:positionH relativeFrom="column">
              <wp:posOffset>822263</wp:posOffset>
            </wp:positionH>
            <wp:positionV relativeFrom="paragraph">
              <wp:posOffset>3783</wp:posOffset>
            </wp:positionV>
            <wp:extent cx="3856355" cy="55454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56355" cy="5545455"/>
                    </a:xfrm>
                    <a:prstGeom prst="rect">
                      <a:avLst/>
                    </a:prstGeom>
                  </pic:spPr>
                </pic:pic>
              </a:graphicData>
            </a:graphic>
            <wp14:sizeRelH relativeFrom="margin">
              <wp14:pctWidth>0</wp14:pctWidth>
            </wp14:sizeRelH>
            <wp14:sizeRelV relativeFrom="margin">
              <wp14:pctHeight>0</wp14:pctHeight>
            </wp14:sizeRelV>
          </wp:anchor>
        </w:drawing>
      </w:r>
      <w:commentRangeEnd w:id="28"/>
      <w:r w:rsidR="00095DE4">
        <w:rPr>
          <w:rStyle w:val="CommentReference"/>
        </w:rPr>
        <w:commentReference w:id="28"/>
      </w:r>
    </w:p>
    <w:p w14:paraId="796191F3" w14:textId="35FEF82B" w:rsidR="00702284" w:rsidRPr="008644C8" w:rsidRDefault="00702284" w:rsidP="00084B1E">
      <w:pPr>
        <w:autoSpaceDE w:val="0"/>
        <w:autoSpaceDN w:val="0"/>
        <w:adjustRightInd w:val="0"/>
        <w:spacing w:line="360" w:lineRule="auto"/>
        <w:ind w:firstLine="708"/>
        <w:jc w:val="both"/>
        <w:rPr>
          <w:rFonts w:cstheme="minorHAnsi"/>
          <w:sz w:val="22"/>
          <w:szCs w:val="22"/>
        </w:rPr>
      </w:pPr>
    </w:p>
    <w:p w14:paraId="544EB443" w14:textId="6A66404F" w:rsidR="00702284" w:rsidRPr="008644C8" w:rsidRDefault="00702284" w:rsidP="00084B1E">
      <w:pPr>
        <w:autoSpaceDE w:val="0"/>
        <w:autoSpaceDN w:val="0"/>
        <w:adjustRightInd w:val="0"/>
        <w:spacing w:line="360" w:lineRule="auto"/>
        <w:ind w:firstLine="708"/>
        <w:jc w:val="both"/>
        <w:rPr>
          <w:rFonts w:cstheme="minorHAnsi"/>
          <w:sz w:val="22"/>
          <w:szCs w:val="22"/>
        </w:rPr>
      </w:pPr>
    </w:p>
    <w:p w14:paraId="6FBE0BF6" w14:textId="35E1320D" w:rsidR="00702284" w:rsidRPr="008644C8" w:rsidRDefault="00702284" w:rsidP="00084B1E">
      <w:pPr>
        <w:autoSpaceDE w:val="0"/>
        <w:autoSpaceDN w:val="0"/>
        <w:adjustRightInd w:val="0"/>
        <w:spacing w:line="360" w:lineRule="auto"/>
        <w:ind w:firstLine="708"/>
        <w:jc w:val="both"/>
        <w:rPr>
          <w:rFonts w:cstheme="minorHAnsi"/>
          <w:sz w:val="22"/>
          <w:szCs w:val="22"/>
        </w:rPr>
      </w:pPr>
    </w:p>
    <w:p w14:paraId="1E2DAF36" w14:textId="54AE5329" w:rsidR="00702284" w:rsidRPr="008644C8" w:rsidRDefault="00702284" w:rsidP="00084B1E">
      <w:pPr>
        <w:autoSpaceDE w:val="0"/>
        <w:autoSpaceDN w:val="0"/>
        <w:adjustRightInd w:val="0"/>
        <w:spacing w:line="360" w:lineRule="auto"/>
        <w:ind w:firstLine="708"/>
        <w:jc w:val="both"/>
        <w:rPr>
          <w:rFonts w:cstheme="minorHAnsi"/>
          <w:sz w:val="22"/>
          <w:szCs w:val="22"/>
        </w:rPr>
      </w:pPr>
    </w:p>
    <w:p w14:paraId="37FF1FBA" w14:textId="50434402" w:rsidR="00C77938" w:rsidRDefault="00C77938" w:rsidP="00C77938">
      <w:pPr>
        <w:autoSpaceDE w:val="0"/>
        <w:autoSpaceDN w:val="0"/>
        <w:adjustRightInd w:val="0"/>
        <w:jc w:val="both"/>
        <w:rPr>
          <w:rFonts w:cstheme="minorHAnsi"/>
          <w:b/>
          <w:sz w:val="18"/>
          <w:szCs w:val="18"/>
        </w:rPr>
      </w:pPr>
    </w:p>
    <w:p w14:paraId="75E68172" w14:textId="77777777" w:rsidR="00C77938" w:rsidRDefault="00C77938" w:rsidP="00C77938">
      <w:pPr>
        <w:autoSpaceDE w:val="0"/>
        <w:autoSpaceDN w:val="0"/>
        <w:adjustRightInd w:val="0"/>
        <w:jc w:val="both"/>
        <w:rPr>
          <w:rFonts w:cstheme="minorHAnsi"/>
          <w:b/>
          <w:sz w:val="18"/>
          <w:szCs w:val="18"/>
        </w:rPr>
      </w:pPr>
    </w:p>
    <w:p w14:paraId="6688B5D6" w14:textId="7C229A1B" w:rsidR="00C77938" w:rsidRDefault="00C77938" w:rsidP="00C77938">
      <w:pPr>
        <w:autoSpaceDE w:val="0"/>
        <w:autoSpaceDN w:val="0"/>
        <w:adjustRightInd w:val="0"/>
        <w:jc w:val="both"/>
        <w:rPr>
          <w:rFonts w:cstheme="minorHAnsi"/>
          <w:b/>
          <w:sz w:val="18"/>
          <w:szCs w:val="18"/>
        </w:rPr>
      </w:pPr>
    </w:p>
    <w:p w14:paraId="5A3A054E" w14:textId="77777777" w:rsidR="00C77938" w:rsidRDefault="00C77938" w:rsidP="00C77938">
      <w:pPr>
        <w:autoSpaceDE w:val="0"/>
        <w:autoSpaceDN w:val="0"/>
        <w:adjustRightInd w:val="0"/>
        <w:jc w:val="both"/>
        <w:rPr>
          <w:rFonts w:cstheme="minorHAnsi"/>
          <w:b/>
          <w:sz w:val="18"/>
          <w:szCs w:val="18"/>
        </w:rPr>
      </w:pPr>
    </w:p>
    <w:p w14:paraId="021443DD" w14:textId="77777777" w:rsidR="00C77938" w:rsidRDefault="00C77938" w:rsidP="00C77938">
      <w:pPr>
        <w:autoSpaceDE w:val="0"/>
        <w:autoSpaceDN w:val="0"/>
        <w:adjustRightInd w:val="0"/>
        <w:jc w:val="both"/>
        <w:rPr>
          <w:rFonts w:cstheme="minorHAnsi"/>
          <w:b/>
          <w:sz w:val="18"/>
          <w:szCs w:val="18"/>
        </w:rPr>
      </w:pPr>
    </w:p>
    <w:p w14:paraId="5EACF610" w14:textId="77777777" w:rsidR="00C77938" w:rsidRDefault="00C77938" w:rsidP="00C77938">
      <w:pPr>
        <w:autoSpaceDE w:val="0"/>
        <w:autoSpaceDN w:val="0"/>
        <w:adjustRightInd w:val="0"/>
        <w:jc w:val="both"/>
        <w:rPr>
          <w:rFonts w:cstheme="minorHAnsi"/>
          <w:b/>
          <w:sz w:val="18"/>
          <w:szCs w:val="18"/>
        </w:rPr>
      </w:pPr>
    </w:p>
    <w:p w14:paraId="4432C450" w14:textId="77777777" w:rsidR="00C77938" w:rsidRDefault="00C77938" w:rsidP="00C77938">
      <w:pPr>
        <w:autoSpaceDE w:val="0"/>
        <w:autoSpaceDN w:val="0"/>
        <w:adjustRightInd w:val="0"/>
        <w:jc w:val="both"/>
        <w:rPr>
          <w:rFonts w:cstheme="minorHAnsi"/>
          <w:b/>
          <w:sz w:val="18"/>
          <w:szCs w:val="18"/>
        </w:rPr>
      </w:pPr>
    </w:p>
    <w:p w14:paraId="682C9332" w14:textId="77777777" w:rsidR="00C77938" w:rsidRDefault="00C77938" w:rsidP="00C77938">
      <w:pPr>
        <w:autoSpaceDE w:val="0"/>
        <w:autoSpaceDN w:val="0"/>
        <w:adjustRightInd w:val="0"/>
        <w:jc w:val="both"/>
        <w:rPr>
          <w:rFonts w:cstheme="minorHAnsi"/>
          <w:b/>
          <w:sz w:val="18"/>
          <w:szCs w:val="18"/>
        </w:rPr>
      </w:pPr>
    </w:p>
    <w:p w14:paraId="5B4E89C3" w14:textId="77777777" w:rsidR="00C77938" w:rsidRDefault="00C77938" w:rsidP="00C77938">
      <w:pPr>
        <w:autoSpaceDE w:val="0"/>
        <w:autoSpaceDN w:val="0"/>
        <w:adjustRightInd w:val="0"/>
        <w:jc w:val="both"/>
        <w:rPr>
          <w:rFonts w:cstheme="minorHAnsi"/>
          <w:b/>
          <w:sz w:val="18"/>
          <w:szCs w:val="18"/>
        </w:rPr>
      </w:pPr>
    </w:p>
    <w:p w14:paraId="1B431BE0" w14:textId="77777777" w:rsidR="00C77938" w:rsidRDefault="00C77938" w:rsidP="00C77938">
      <w:pPr>
        <w:autoSpaceDE w:val="0"/>
        <w:autoSpaceDN w:val="0"/>
        <w:adjustRightInd w:val="0"/>
        <w:jc w:val="both"/>
        <w:rPr>
          <w:rFonts w:cstheme="minorHAnsi"/>
          <w:b/>
          <w:sz w:val="18"/>
          <w:szCs w:val="18"/>
        </w:rPr>
      </w:pPr>
    </w:p>
    <w:p w14:paraId="747EF827" w14:textId="77777777" w:rsidR="00C77938" w:rsidRDefault="00C77938" w:rsidP="00C77938">
      <w:pPr>
        <w:autoSpaceDE w:val="0"/>
        <w:autoSpaceDN w:val="0"/>
        <w:adjustRightInd w:val="0"/>
        <w:jc w:val="both"/>
        <w:rPr>
          <w:rFonts w:cstheme="minorHAnsi"/>
          <w:b/>
          <w:sz w:val="18"/>
          <w:szCs w:val="18"/>
        </w:rPr>
      </w:pPr>
    </w:p>
    <w:p w14:paraId="77F4D377" w14:textId="77777777" w:rsidR="00C77938" w:rsidRDefault="00C77938" w:rsidP="00C77938">
      <w:pPr>
        <w:autoSpaceDE w:val="0"/>
        <w:autoSpaceDN w:val="0"/>
        <w:adjustRightInd w:val="0"/>
        <w:jc w:val="both"/>
        <w:rPr>
          <w:rFonts w:cstheme="minorHAnsi"/>
          <w:b/>
          <w:sz w:val="18"/>
          <w:szCs w:val="18"/>
        </w:rPr>
      </w:pPr>
    </w:p>
    <w:p w14:paraId="63B62E3E" w14:textId="77777777" w:rsidR="00C77938" w:rsidRDefault="00C77938" w:rsidP="00C77938">
      <w:pPr>
        <w:autoSpaceDE w:val="0"/>
        <w:autoSpaceDN w:val="0"/>
        <w:adjustRightInd w:val="0"/>
        <w:jc w:val="both"/>
        <w:rPr>
          <w:rFonts w:cstheme="minorHAnsi"/>
          <w:b/>
          <w:sz w:val="18"/>
          <w:szCs w:val="18"/>
        </w:rPr>
      </w:pPr>
    </w:p>
    <w:p w14:paraId="57D70F72" w14:textId="77777777" w:rsidR="00C77938" w:rsidRDefault="00C77938" w:rsidP="00C77938">
      <w:pPr>
        <w:autoSpaceDE w:val="0"/>
        <w:autoSpaceDN w:val="0"/>
        <w:adjustRightInd w:val="0"/>
        <w:jc w:val="both"/>
        <w:rPr>
          <w:rFonts w:cstheme="minorHAnsi"/>
          <w:b/>
          <w:sz w:val="18"/>
          <w:szCs w:val="18"/>
        </w:rPr>
      </w:pPr>
    </w:p>
    <w:p w14:paraId="5926DDB3" w14:textId="77777777" w:rsidR="00C77938" w:rsidRDefault="00C77938" w:rsidP="00C77938">
      <w:pPr>
        <w:autoSpaceDE w:val="0"/>
        <w:autoSpaceDN w:val="0"/>
        <w:adjustRightInd w:val="0"/>
        <w:jc w:val="both"/>
        <w:rPr>
          <w:rFonts w:cstheme="minorHAnsi"/>
          <w:b/>
          <w:sz w:val="18"/>
          <w:szCs w:val="18"/>
        </w:rPr>
      </w:pPr>
    </w:p>
    <w:p w14:paraId="74556312" w14:textId="77777777" w:rsidR="00C77938" w:rsidRDefault="00C77938" w:rsidP="00C77938">
      <w:pPr>
        <w:autoSpaceDE w:val="0"/>
        <w:autoSpaceDN w:val="0"/>
        <w:adjustRightInd w:val="0"/>
        <w:jc w:val="both"/>
        <w:rPr>
          <w:rFonts w:cstheme="minorHAnsi"/>
          <w:b/>
          <w:sz w:val="18"/>
          <w:szCs w:val="18"/>
        </w:rPr>
      </w:pPr>
    </w:p>
    <w:p w14:paraId="000F0AEF" w14:textId="77777777" w:rsidR="00C77938" w:rsidRDefault="00C77938" w:rsidP="00C77938">
      <w:pPr>
        <w:autoSpaceDE w:val="0"/>
        <w:autoSpaceDN w:val="0"/>
        <w:adjustRightInd w:val="0"/>
        <w:jc w:val="both"/>
        <w:rPr>
          <w:rFonts w:cstheme="minorHAnsi"/>
          <w:b/>
          <w:sz w:val="18"/>
          <w:szCs w:val="18"/>
        </w:rPr>
      </w:pPr>
    </w:p>
    <w:p w14:paraId="49F19B9F" w14:textId="77777777" w:rsidR="00C77938" w:rsidRDefault="00C77938" w:rsidP="00C77938">
      <w:pPr>
        <w:autoSpaceDE w:val="0"/>
        <w:autoSpaceDN w:val="0"/>
        <w:adjustRightInd w:val="0"/>
        <w:jc w:val="both"/>
        <w:rPr>
          <w:rFonts w:cstheme="minorHAnsi"/>
          <w:b/>
          <w:sz w:val="18"/>
          <w:szCs w:val="18"/>
        </w:rPr>
      </w:pPr>
    </w:p>
    <w:p w14:paraId="7DDBBF61" w14:textId="77777777" w:rsidR="00C77938" w:rsidRDefault="00C77938" w:rsidP="00C77938">
      <w:pPr>
        <w:autoSpaceDE w:val="0"/>
        <w:autoSpaceDN w:val="0"/>
        <w:adjustRightInd w:val="0"/>
        <w:jc w:val="both"/>
        <w:rPr>
          <w:rFonts w:cstheme="minorHAnsi"/>
          <w:b/>
          <w:sz w:val="18"/>
          <w:szCs w:val="18"/>
        </w:rPr>
      </w:pPr>
    </w:p>
    <w:p w14:paraId="1817A75A" w14:textId="77777777" w:rsidR="00C77938" w:rsidRDefault="00C77938" w:rsidP="00C77938">
      <w:pPr>
        <w:autoSpaceDE w:val="0"/>
        <w:autoSpaceDN w:val="0"/>
        <w:adjustRightInd w:val="0"/>
        <w:jc w:val="both"/>
        <w:rPr>
          <w:rFonts w:cstheme="minorHAnsi"/>
          <w:b/>
          <w:sz w:val="18"/>
          <w:szCs w:val="18"/>
        </w:rPr>
      </w:pPr>
    </w:p>
    <w:p w14:paraId="50E47509" w14:textId="77777777" w:rsidR="00C77938" w:rsidRDefault="00C77938" w:rsidP="00C77938">
      <w:pPr>
        <w:autoSpaceDE w:val="0"/>
        <w:autoSpaceDN w:val="0"/>
        <w:adjustRightInd w:val="0"/>
        <w:jc w:val="both"/>
        <w:rPr>
          <w:rFonts w:cstheme="minorHAnsi"/>
          <w:b/>
          <w:sz w:val="18"/>
          <w:szCs w:val="18"/>
        </w:rPr>
      </w:pPr>
    </w:p>
    <w:p w14:paraId="036FA924" w14:textId="77777777" w:rsidR="00C77938" w:rsidRDefault="00C77938" w:rsidP="00C77938">
      <w:pPr>
        <w:autoSpaceDE w:val="0"/>
        <w:autoSpaceDN w:val="0"/>
        <w:adjustRightInd w:val="0"/>
        <w:jc w:val="both"/>
        <w:rPr>
          <w:rFonts w:cstheme="minorHAnsi"/>
          <w:b/>
          <w:sz w:val="18"/>
          <w:szCs w:val="18"/>
        </w:rPr>
      </w:pPr>
    </w:p>
    <w:p w14:paraId="5A117E1E" w14:textId="77777777" w:rsidR="00C77938" w:rsidRDefault="00C77938" w:rsidP="00C77938">
      <w:pPr>
        <w:autoSpaceDE w:val="0"/>
        <w:autoSpaceDN w:val="0"/>
        <w:adjustRightInd w:val="0"/>
        <w:jc w:val="both"/>
        <w:rPr>
          <w:rFonts w:cstheme="minorHAnsi"/>
          <w:b/>
          <w:sz w:val="18"/>
          <w:szCs w:val="18"/>
        </w:rPr>
      </w:pPr>
    </w:p>
    <w:p w14:paraId="2A78659B" w14:textId="77777777" w:rsidR="00C77938" w:rsidRDefault="00C77938" w:rsidP="00C77938">
      <w:pPr>
        <w:autoSpaceDE w:val="0"/>
        <w:autoSpaceDN w:val="0"/>
        <w:adjustRightInd w:val="0"/>
        <w:jc w:val="both"/>
        <w:rPr>
          <w:rFonts w:cstheme="minorHAnsi"/>
          <w:b/>
          <w:sz w:val="18"/>
          <w:szCs w:val="18"/>
        </w:rPr>
      </w:pPr>
    </w:p>
    <w:p w14:paraId="6547369E" w14:textId="77777777" w:rsidR="00C77938" w:rsidRDefault="00C77938" w:rsidP="00C77938">
      <w:pPr>
        <w:autoSpaceDE w:val="0"/>
        <w:autoSpaceDN w:val="0"/>
        <w:adjustRightInd w:val="0"/>
        <w:jc w:val="both"/>
        <w:rPr>
          <w:rFonts w:cstheme="minorHAnsi"/>
          <w:b/>
          <w:sz w:val="18"/>
          <w:szCs w:val="18"/>
        </w:rPr>
      </w:pPr>
    </w:p>
    <w:p w14:paraId="472C0FD0" w14:textId="77777777" w:rsidR="00C77938" w:rsidRDefault="00C77938" w:rsidP="00C77938">
      <w:pPr>
        <w:autoSpaceDE w:val="0"/>
        <w:autoSpaceDN w:val="0"/>
        <w:adjustRightInd w:val="0"/>
        <w:jc w:val="both"/>
        <w:rPr>
          <w:rFonts w:cstheme="minorHAnsi"/>
          <w:b/>
          <w:sz w:val="18"/>
          <w:szCs w:val="18"/>
        </w:rPr>
      </w:pPr>
    </w:p>
    <w:p w14:paraId="1BBF61E3" w14:textId="77777777" w:rsidR="00C77938" w:rsidRDefault="00C77938" w:rsidP="00C77938">
      <w:pPr>
        <w:autoSpaceDE w:val="0"/>
        <w:autoSpaceDN w:val="0"/>
        <w:adjustRightInd w:val="0"/>
        <w:jc w:val="both"/>
        <w:rPr>
          <w:rFonts w:cstheme="minorHAnsi"/>
          <w:b/>
          <w:sz w:val="18"/>
          <w:szCs w:val="18"/>
        </w:rPr>
      </w:pPr>
    </w:p>
    <w:p w14:paraId="5EE2CE35" w14:textId="77777777" w:rsidR="00C77938" w:rsidRDefault="00C77938" w:rsidP="00C77938">
      <w:pPr>
        <w:autoSpaceDE w:val="0"/>
        <w:autoSpaceDN w:val="0"/>
        <w:adjustRightInd w:val="0"/>
        <w:jc w:val="both"/>
        <w:rPr>
          <w:rFonts w:cstheme="minorHAnsi"/>
          <w:b/>
          <w:sz w:val="18"/>
          <w:szCs w:val="18"/>
        </w:rPr>
      </w:pPr>
    </w:p>
    <w:p w14:paraId="3039B5BB" w14:textId="77777777" w:rsidR="00C77938" w:rsidRDefault="00C77938" w:rsidP="00C77938">
      <w:pPr>
        <w:autoSpaceDE w:val="0"/>
        <w:autoSpaceDN w:val="0"/>
        <w:adjustRightInd w:val="0"/>
        <w:jc w:val="both"/>
        <w:rPr>
          <w:rFonts w:cstheme="minorHAnsi"/>
          <w:b/>
          <w:sz w:val="18"/>
          <w:szCs w:val="18"/>
        </w:rPr>
      </w:pPr>
    </w:p>
    <w:p w14:paraId="0B8C6EEF" w14:textId="77777777" w:rsidR="00C77938" w:rsidRPr="00B14850" w:rsidRDefault="00C77938" w:rsidP="00B14850">
      <w:pPr>
        <w:autoSpaceDE w:val="0"/>
        <w:autoSpaceDN w:val="0"/>
        <w:adjustRightInd w:val="0"/>
        <w:spacing w:line="276" w:lineRule="auto"/>
        <w:jc w:val="both"/>
        <w:rPr>
          <w:rFonts w:ascii="Times New Roman" w:hAnsi="Times New Roman" w:cs="Times New Roman"/>
          <w:b/>
          <w:sz w:val="18"/>
          <w:szCs w:val="18"/>
        </w:rPr>
      </w:pPr>
    </w:p>
    <w:p w14:paraId="01FC144D" w14:textId="77777777" w:rsidR="00C77938" w:rsidRPr="00B14850" w:rsidRDefault="00C77938" w:rsidP="00B14850">
      <w:pPr>
        <w:autoSpaceDE w:val="0"/>
        <w:autoSpaceDN w:val="0"/>
        <w:adjustRightInd w:val="0"/>
        <w:spacing w:line="276" w:lineRule="auto"/>
        <w:jc w:val="both"/>
        <w:rPr>
          <w:rFonts w:ascii="Times New Roman" w:hAnsi="Times New Roman" w:cs="Times New Roman"/>
          <w:b/>
          <w:sz w:val="18"/>
          <w:szCs w:val="18"/>
        </w:rPr>
      </w:pPr>
    </w:p>
    <w:p w14:paraId="500F3796" w14:textId="3863461D" w:rsidR="00C77938" w:rsidRPr="00B14850" w:rsidRDefault="007A4398" w:rsidP="00B14850">
      <w:pPr>
        <w:autoSpaceDE w:val="0"/>
        <w:autoSpaceDN w:val="0"/>
        <w:adjustRightInd w:val="0"/>
        <w:spacing w:line="276" w:lineRule="auto"/>
        <w:jc w:val="both"/>
        <w:rPr>
          <w:rFonts w:ascii="Times New Roman" w:hAnsi="Times New Roman" w:cs="Times New Roman"/>
          <w:sz w:val="18"/>
          <w:szCs w:val="18"/>
        </w:rPr>
      </w:pPr>
      <w:r w:rsidRPr="00B14850">
        <w:rPr>
          <w:rFonts w:ascii="Times New Roman" w:hAnsi="Times New Roman" w:cs="Times New Roman"/>
          <w:b/>
          <w:sz w:val="18"/>
          <w:szCs w:val="18"/>
        </w:rPr>
        <w:t xml:space="preserve">Figure 1 </w:t>
      </w:r>
      <w:r w:rsidR="001F0A11" w:rsidRPr="00B14850">
        <w:rPr>
          <w:rFonts w:ascii="Times New Roman" w:hAnsi="Times New Roman" w:cs="Times New Roman"/>
          <w:b/>
          <w:sz w:val="18"/>
          <w:szCs w:val="18"/>
        </w:rPr>
        <w:t>–</w:t>
      </w:r>
      <w:r w:rsidRPr="00B14850">
        <w:rPr>
          <w:rFonts w:ascii="Times New Roman" w:hAnsi="Times New Roman" w:cs="Times New Roman"/>
          <w:b/>
          <w:sz w:val="18"/>
          <w:szCs w:val="18"/>
        </w:rPr>
        <w:t xml:space="preserve"> </w:t>
      </w:r>
      <w:r w:rsidR="001F0A11" w:rsidRPr="00B14850">
        <w:rPr>
          <w:rFonts w:ascii="Times New Roman" w:hAnsi="Times New Roman" w:cs="Times New Roman"/>
          <w:b/>
          <w:sz w:val="18"/>
          <w:szCs w:val="18"/>
        </w:rPr>
        <w:t>(a)</w:t>
      </w:r>
      <w:r w:rsidR="001F0A11" w:rsidRPr="00B14850">
        <w:rPr>
          <w:rFonts w:ascii="Times New Roman" w:hAnsi="Times New Roman" w:cs="Times New Roman"/>
          <w:sz w:val="18"/>
          <w:szCs w:val="18"/>
        </w:rPr>
        <w:t xml:space="preserve"> </w:t>
      </w:r>
      <w:r w:rsidRPr="00B14850">
        <w:rPr>
          <w:rFonts w:ascii="Times New Roman" w:hAnsi="Times New Roman" w:cs="Times New Roman"/>
          <w:sz w:val="18"/>
          <w:szCs w:val="18"/>
        </w:rPr>
        <w:t xml:space="preserve">The theoretical basis for </w:t>
      </w:r>
      <w:r w:rsidR="00AE742D" w:rsidRPr="00B14850">
        <w:rPr>
          <w:rFonts w:ascii="Times New Roman" w:hAnsi="Times New Roman" w:cs="Times New Roman"/>
          <w:sz w:val="18"/>
          <w:szCs w:val="18"/>
        </w:rPr>
        <w:t>ISD</w:t>
      </w:r>
      <w:r w:rsidRPr="00B14850">
        <w:rPr>
          <w:rFonts w:ascii="Times New Roman" w:hAnsi="Times New Roman" w:cs="Times New Roman"/>
          <w:sz w:val="18"/>
          <w:szCs w:val="18"/>
        </w:rPr>
        <w:t xml:space="preserve"> scaling in ecosystems is underpinned by </w:t>
      </w:r>
      <w:proofErr w:type="gramStart"/>
      <w:r w:rsidRPr="00B14850">
        <w:rPr>
          <w:rFonts w:ascii="Times New Roman" w:hAnsi="Times New Roman" w:cs="Times New Roman"/>
          <w:sz w:val="18"/>
          <w:szCs w:val="18"/>
        </w:rPr>
        <w:t>a number of</w:t>
      </w:r>
      <w:proofErr w:type="gramEnd"/>
      <w:r w:rsidRPr="00B14850">
        <w:rPr>
          <w:rFonts w:ascii="Times New Roman" w:hAnsi="Times New Roman" w:cs="Times New Roman"/>
          <w:sz w:val="18"/>
          <w:szCs w:val="18"/>
        </w:rPr>
        <w:t xml:space="preserve"> fundamental “rules” in ecology. First, all organisms take in, transform, and expend energy through metabolic processes. The rate of metabolism is intimately linked to organism size and can be described by the </w:t>
      </w:r>
      <w:r w:rsidR="00AE742D" w:rsidRPr="00B14850">
        <w:rPr>
          <w:rFonts w:ascii="Times New Roman" w:hAnsi="Times New Roman" w:cs="Times New Roman"/>
          <w:sz w:val="18"/>
          <w:szCs w:val="18"/>
        </w:rPr>
        <w:t xml:space="preserve">equation (i) </w:t>
      </w:r>
      <w:r w:rsidRPr="00B14850">
        <w:rPr>
          <w:rFonts w:ascii="Times New Roman" w:hAnsi="Times New Roman" w:cs="Times New Roman"/>
          <w:sz w:val="18"/>
          <w:szCs w:val="18"/>
        </w:rPr>
        <w:t xml:space="preserve">where, I </w:t>
      </w:r>
      <w:proofErr w:type="gramStart"/>
      <w:r w:rsidRPr="00B14850">
        <w:rPr>
          <w:rFonts w:ascii="Times New Roman" w:hAnsi="Times New Roman" w:cs="Times New Roman"/>
          <w:sz w:val="18"/>
          <w:szCs w:val="18"/>
        </w:rPr>
        <w:t>is</w:t>
      </w:r>
      <w:proofErr w:type="gramEnd"/>
      <w:r w:rsidRPr="00B14850">
        <w:rPr>
          <w:rFonts w:ascii="Times New Roman" w:hAnsi="Times New Roman" w:cs="Times New Roman"/>
          <w:sz w:val="18"/>
          <w:szCs w:val="18"/>
        </w:rPr>
        <w:t xml:space="preserve"> individual metabolic rate, </w:t>
      </w:r>
      <w:r w:rsidRPr="00B14850">
        <w:rPr>
          <w:rFonts w:ascii="Cambria Math" w:hAnsi="Cambria Math" w:cs="Cambria Math"/>
          <w:sz w:val="18"/>
          <w:szCs w:val="18"/>
        </w:rPr>
        <w:t>𝑖</w:t>
      </w:r>
      <w:r w:rsidRPr="00B14850">
        <w:rPr>
          <w:rFonts w:ascii="Times New Roman" w:hAnsi="Times New Roman" w:cs="Times New Roman"/>
          <w:sz w:val="18"/>
          <w:szCs w:val="18"/>
          <w:vertAlign w:val="subscript"/>
        </w:rPr>
        <w:t>0</w:t>
      </w:r>
      <w:r w:rsidRPr="00B14850">
        <w:rPr>
          <w:rFonts w:ascii="Times New Roman" w:hAnsi="Times New Roman" w:cs="Times New Roman"/>
          <w:sz w:val="18"/>
          <w:szCs w:val="18"/>
        </w:rPr>
        <w:t xml:space="preserve"> is a body size independent normalization constant, M is individual body mass, and </w:t>
      </w:r>
      <w:r w:rsidRPr="00B14850">
        <w:rPr>
          <w:rFonts w:ascii="Cambria Math" w:hAnsi="Cambria Math" w:cs="Cambria Math"/>
          <w:sz w:val="18"/>
          <w:szCs w:val="18"/>
        </w:rPr>
        <w:t>𝑏</w:t>
      </w:r>
      <w:r w:rsidRPr="00B14850">
        <w:rPr>
          <w:rFonts w:ascii="Times New Roman" w:hAnsi="Times New Roman" w:cs="Times New Roman"/>
          <w:sz w:val="18"/>
          <w:szCs w:val="18"/>
        </w:rPr>
        <w:t xml:space="preserve"> is an allometric exponent, often ~0.75</w:t>
      </w:r>
      <w:r w:rsidR="00AE742D" w:rsidRPr="00B14850">
        <w:rPr>
          <w:rFonts w:ascii="Times New Roman" w:hAnsi="Times New Roman" w:cs="Times New Roman"/>
          <w:sz w:val="18"/>
          <w:szCs w:val="18"/>
        </w:rPr>
        <w:t>)</w:t>
      </w:r>
      <w:r w:rsidRPr="00B14850">
        <w:rPr>
          <w:rFonts w:ascii="Times New Roman" w:hAnsi="Times New Roman" w:cs="Times New Roman"/>
          <w:sz w:val="18"/>
          <w:szCs w:val="18"/>
        </w:rPr>
        <w:t>.</w:t>
      </w:r>
      <w:r w:rsidR="00AE742D" w:rsidRPr="00B14850">
        <w:rPr>
          <w:rFonts w:ascii="Times New Roman" w:hAnsi="Times New Roman" w:cs="Times New Roman"/>
          <w:sz w:val="18"/>
          <w:szCs w:val="18"/>
        </w:rPr>
        <w:t xml:space="preserve"> Inserting</w:t>
      </w:r>
      <w:r w:rsidRPr="00B14850">
        <w:rPr>
          <w:rFonts w:ascii="Times New Roman" w:hAnsi="Times New Roman" w:cs="Times New Roman"/>
          <w:sz w:val="18"/>
          <w:szCs w:val="18"/>
        </w:rPr>
        <w:t xml:space="preserve"> temperature by scaling its effect on subcellular kinetics to individual metabolism, through the inclusion of an Arrhenius relationship, whereby the initial  description of </w:t>
      </w:r>
      <w:r w:rsidRPr="00B14850">
        <w:rPr>
          <w:rFonts w:ascii="Cambria Math" w:hAnsi="Cambria Math" w:cs="Cambria Math"/>
          <w:sz w:val="18"/>
          <w:szCs w:val="18"/>
        </w:rPr>
        <w:t>𝐼</w:t>
      </w:r>
      <w:r w:rsidRPr="00B14850">
        <w:rPr>
          <w:rFonts w:ascii="Times New Roman" w:hAnsi="Times New Roman" w:cs="Times New Roman"/>
          <w:sz w:val="18"/>
          <w:szCs w:val="18"/>
        </w:rPr>
        <w:t xml:space="preserve"> is modified to</w:t>
      </w:r>
      <w:r w:rsidR="00AE742D" w:rsidRPr="00B14850">
        <w:rPr>
          <w:rFonts w:ascii="Times New Roman" w:hAnsi="Times New Roman" w:cs="Times New Roman"/>
          <w:sz w:val="18"/>
          <w:szCs w:val="18"/>
        </w:rPr>
        <w:t xml:space="preserve"> equation (ii)</w:t>
      </w:r>
      <w:r w:rsidRPr="00B14850">
        <w:rPr>
          <w:rFonts w:ascii="Times New Roman" w:hAnsi="Times New Roman" w:cs="Times New Roman"/>
          <w:sz w:val="18"/>
          <w:szCs w:val="18"/>
        </w:rPr>
        <w:t xml:space="preserve"> here, </w:t>
      </w:r>
      <w:r w:rsidRPr="00B14850">
        <w:rPr>
          <w:rFonts w:ascii="Cambria Math" w:hAnsi="Cambria Math" w:cs="Cambria Math"/>
          <w:sz w:val="18"/>
          <w:szCs w:val="18"/>
        </w:rPr>
        <w:t>𝑖</w:t>
      </w:r>
      <w:r w:rsidRPr="00B14850">
        <w:rPr>
          <w:rFonts w:ascii="Times New Roman" w:hAnsi="Times New Roman" w:cs="Times New Roman"/>
          <w:sz w:val="18"/>
          <w:szCs w:val="18"/>
          <w:vertAlign w:val="subscript"/>
        </w:rPr>
        <w:t>0</w:t>
      </w:r>
      <w:r w:rsidRPr="00B14850">
        <w:rPr>
          <w:rFonts w:ascii="Times New Roman" w:hAnsi="Times New Roman" w:cs="Times New Roman"/>
          <w:sz w:val="18"/>
          <w:szCs w:val="18"/>
        </w:rPr>
        <w:t xml:space="preserve"> is a body size and temperature independent normalization constant, </w:t>
      </w:r>
      <w:r w:rsidRPr="00B14850">
        <w:rPr>
          <w:rFonts w:ascii="Cambria Math" w:hAnsi="Cambria Math" w:cs="Cambria Math"/>
          <w:sz w:val="18"/>
          <w:szCs w:val="18"/>
        </w:rPr>
        <w:t>𝐸</w:t>
      </w:r>
      <w:r w:rsidRPr="00B14850">
        <w:rPr>
          <w:rFonts w:ascii="Times New Roman" w:hAnsi="Times New Roman" w:cs="Times New Roman"/>
          <w:sz w:val="18"/>
          <w:szCs w:val="18"/>
        </w:rPr>
        <w:t xml:space="preserve"> is the activation  energy of the metabolic process (usually 0.6 - 0.7 for heterotrophic metabolism), </w:t>
      </w:r>
      <w:r w:rsidRPr="00B14850">
        <w:rPr>
          <w:rFonts w:ascii="Cambria Math" w:hAnsi="Cambria Math" w:cs="Cambria Math"/>
          <w:sz w:val="18"/>
          <w:szCs w:val="18"/>
        </w:rPr>
        <w:t>𝐾</w:t>
      </w:r>
      <w:r w:rsidRPr="00B14850">
        <w:rPr>
          <w:rFonts w:ascii="Times New Roman" w:hAnsi="Times New Roman" w:cs="Times New Roman"/>
          <w:sz w:val="18"/>
          <w:szCs w:val="18"/>
        </w:rPr>
        <w:t xml:space="preserve"> is Boltzmann’s constant, and </w:t>
      </w:r>
      <w:r w:rsidRPr="00B14850">
        <w:rPr>
          <w:rFonts w:ascii="Cambria Math" w:hAnsi="Cambria Math" w:cs="Cambria Math"/>
          <w:sz w:val="18"/>
          <w:szCs w:val="18"/>
        </w:rPr>
        <w:t>𝑇</w:t>
      </w:r>
      <w:r w:rsidRPr="00B14850">
        <w:rPr>
          <w:rFonts w:ascii="Times New Roman" w:hAnsi="Times New Roman" w:cs="Times New Roman"/>
          <w:sz w:val="18"/>
          <w:szCs w:val="18"/>
        </w:rPr>
        <w:t xml:space="preserve"> is absolute temperature in Kelvin.</w:t>
      </w:r>
      <w:r w:rsidR="00AE742D" w:rsidRPr="00B14850">
        <w:rPr>
          <w:rFonts w:ascii="Times New Roman" w:hAnsi="Times New Roman" w:cs="Times New Roman"/>
          <w:sz w:val="18"/>
          <w:szCs w:val="18"/>
        </w:rPr>
        <w:t xml:space="preserve"> </w:t>
      </w:r>
      <w:r w:rsidR="001F0A11" w:rsidRPr="00B14850">
        <w:rPr>
          <w:rFonts w:ascii="Times New Roman" w:hAnsi="Times New Roman" w:cs="Times New Roman"/>
          <w:sz w:val="18"/>
          <w:szCs w:val="18"/>
        </w:rPr>
        <w:t>Furthermore</w:t>
      </w:r>
      <w:r w:rsidRPr="00B14850">
        <w:rPr>
          <w:rFonts w:ascii="Times New Roman" w:hAnsi="Times New Roman" w:cs="Times New Roman"/>
          <w:sz w:val="18"/>
          <w:szCs w:val="18"/>
        </w:rPr>
        <w:t xml:space="preserve">, a finite amount of energy can support many small, cool individuals or fewer large, warm individuals because energy use per individual is higher for larger or warmer organisms. As such, it is predicted that the carrying capacity, </w:t>
      </w:r>
      <w:r w:rsidRPr="00B14850">
        <w:rPr>
          <w:rFonts w:ascii="Cambria Math" w:hAnsi="Cambria Math" w:cs="Cambria Math"/>
          <w:sz w:val="18"/>
          <w:szCs w:val="18"/>
        </w:rPr>
        <w:t>𝐾</w:t>
      </w:r>
      <w:r w:rsidRPr="00B14850">
        <w:rPr>
          <w:rFonts w:ascii="Times New Roman" w:hAnsi="Times New Roman" w:cs="Times New Roman"/>
          <w:sz w:val="18"/>
          <w:szCs w:val="18"/>
        </w:rPr>
        <w:t>, given a supply of resources, [</w:t>
      </w:r>
      <w:r w:rsidRPr="00B14850">
        <w:rPr>
          <w:rFonts w:ascii="Cambria Math" w:hAnsi="Cambria Math" w:cs="Cambria Math"/>
          <w:sz w:val="18"/>
          <w:szCs w:val="18"/>
        </w:rPr>
        <w:t>𝑅</w:t>
      </w:r>
      <w:r w:rsidRPr="00B14850">
        <w:rPr>
          <w:rFonts w:ascii="Times New Roman" w:hAnsi="Times New Roman" w:cs="Times New Roman"/>
          <w:sz w:val="18"/>
          <w:szCs w:val="18"/>
        </w:rPr>
        <w:t>], decreases with body size and temperature in an equal and opposite pattern as individual metabolic rate</w:t>
      </w:r>
      <w:r w:rsidR="00AE742D" w:rsidRPr="00B14850">
        <w:rPr>
          <w:rFonts w:ascii="Times New Roman" w:hAnsi="Times New Roman" w:cs="Times New Roman"/>
          <w:sz w:val="18"/>
          <w:szCs w:val="18"/>
        </w:rPr>
        <w:t xml:space="preserve"> shown in e</w:t>
      </w:r>
      <w:r w:rsidRPr="00B14850">
        <w:rPr>
          <w:rFonts w:ascii="Times New Roman" w:hAnsi="Times New Roman" w:cs="Times New Roman"/>
          <w:sz w:val="18"/>
          <w:szCs w:val="18"/>
        </w:rPr>
        <w:t xml:space="preserve">quation </w:t>
      </w:r>
      <w:r w:rsidR="00AE742D" w:rsidRPr="00B14850">
        <w:rPr>
          <w:rFonts w:ascii="Times New Roman" w:hAnsi="Times New Roman" w:cs="Times New Roman"/>
          <w:sz w:val="18"/>
          <w:szCs w:val="18"/>
        </w:rPr>
        <w:t>(iii)</w:t>
      </w:r>
      <w:r w:rsidR="001F0A11" w:rsidRPr="00B14850">
        <w:rPr>
          <w:rFonts w:ascii="Times New Roman" w:hAnsi="Times New Roman" w:cs="Times New Roman"/>
          <w:sz w:val="18"/>
          <w:szCs w:val="18"/>
        </w:rPr>
        <w:t xml:space="preserve">.  </w:t>
      </w:r>
      <w:r w:rsidRPr="00B14850">
        <w:rPr>
          <w:rFonts w:ascii="Times New Roman" w:hAnsi="Times New Roman" w:cs="Times New Roman"/>
          <w:sz w:val="18"/>
          <w:szCs w:val="18"/>
        </w:rPr>
        <w:t xml:space="preserve">This formulation predicts the equivalence in population energy use with body size </w:t>
      </w:r>
      <w:r w:rsidR="00702284" w:rsidRPr="00B14850">
        <w:rPr>
          <w:rFonts w:ascii="Times New Roman" w:hAnsi="Times New Roman" w:cs="Times New Roman"/>
          <w:sz w:val="18"/>
          <w:szCs w:val="18"/>
        </w:rPr>
        <w:t>and temperature</w:t>
      </w:r>
      <w:r w:rsidRPr="00B14850">
        <w:rPr>
          <w:rFonts w:ascii="Times New Roman" w:hAnsi="Times New Roman" w:cs="Times New Roman"/>
          <w:sz w:val="18"/>
          <w:szCs w:val="18"/>
        </w:rPr>
        <w:t xml:space="preserve"> supported by empirical and theoretical work (e.g., energy equivalence), if we assume energy supply is constant. Therefore,</w:t>
      </w:r>
      <w:r w:rsidR="00702284" w:rsidRPr="00B14850">
        <w:rPr>
          <w:rFonts w:ascii="Times New Roman" w:hAnsi="Times New Roman" w:cs="Times New Roman"/>
          <w:sz w:val="18"/>
          <w:szCs w:val="18"/>
        </w:rPr>
        <w:t xml:space="preserve"> </w:t>
      </w:r>
      <w:r w:rsidRPr="00B14850">
        <w:rPr>
          <w:rFonts w:ascii="Times New Roman" w:hAnsi="Times New Roman" w:cs="Times New Roman"/>
          <w:sz w:val="18"/>
          <w:szCs w:val="18"/>
        </w:rPr>
        <w:t>for communities within a trophic level that share a common, equitably distributed energy source,</w:t>
      </w:r>
      <w:r w:rsidR="00702284" w:rsidRPr="00B14850">
        <w:rPr>
          <w:rFonts w:ascii="Times New Roman" w:hAnsi="Times New Roman" w:cs="Times New Roman"/>
          <w:sz w:val="18"/>
          <w:szCs w:val="18"/>
        </w:rPr>
        <w:t xml:space="preserve"> </w:t>
      </w:r>
      <w:r w:rsidRPr="00B14850">
        <w:rPr>
          <w:rFonts w:ascii="Times New Roman" w:hAnsi="Times New Roman" w:cs="Times New Roman"/>
          <w:sz w:val="18"/>
          <w:szCs w:val="18"/>
        </w:rPr>
        <w:t>the value of the</w:t>
      </w:r>
      <w:r w:rsidR="00870690" w:rsidRPr="00B14850">
        <w:rPr>
          <w:rFonts w:ascii="Times New Roman" w:hAnsi="Times New Roman" w:cs="Times New Roman"/>
          <w:sz w:val="18"/>
          <w:szCs w:val="18"/>
        </w:rPr>
        <w:t xml:space="preserve"> ISTD</w:t>
      </w:r>
      <w:r w:rsidRPr="00B14850">
        <w:rPr>
          <w:rFonts w:ascii="Times New Roman" w:hAnsi="Times New Roman" w:cs="Times New Roman"/>
          <w:sz w:val="18"/>
          <w:szCs w:val="18"/>
        </w:rPr>
        <w:t xml:space="preserve"> exponent is predicted to be</w:t>
      </w:r>
      <w:r w:rsidR="00870690" w:rsidRPr="00B14850">
        <w:rPr>
          <w:rFonts w:ascii="Times New Roman" w:hAnsi="Times New Roman" w:cs="Times New Roman"/>
          <w:sz w:val="18"/>
          <w:szCs w:val="18"/>
        </w:rPr>
        <w:t xml:space="preserve"> invariant</w:t>
      </w:r>
      <w:r w:rsidR="00C77938" w:rsidRPr="00B14850">
        <w:rPr>
          <w:rFonts w:ascii="Times New Roman" w:hAnsi="Times New Roman" w:cs="Times New Roman"/>
          <w:sz w:val="18"/>
          <w:szCs w:val="18"/>
        </w:rPr>
        <w:t>.</w:t>
      </w:r>
      <w:r w:rsidR="00B14850" w:rsidRPr="00B14850">
        <w:rPr>
          <w:rFonts w:ascii="Times New Roman" w:hAnsi="Times New Roman" w:cs="Times New Roman"/>
          <w:sz w:val="18"/>
          <w:szCs w:val="18"/>
        </w:rPr>
        <w:t xml:space="preserve"> </w:t>
      </w:r>
    </w:p>
    <w:p w14:paraId="150B165F" w14:textId="73F9F37E" w:rsidR="007A4398" w:rsidRDefault="007A4398" w:rsidP="001F0A11">
      <w:pPr>
        <w:autoSpaceDE w:val="0"/>
        <w:autoSpaceDN w:val="0"/>
        <w:adjustRightInd w:val="0"/>
        <w:jc w:val="both"/>
        <w:rPr>
          <w:ins w:id="29" w:author="Wesner, Jeff S" w:date="2023-01-17T16:40:00Z"/>
          <w:rFonts w:cstheme="minorHAnsi"/>
          <w:sz w:val="18"/>
          <w:szCs w:val="18"/>
        </w:rPr>
      </w:pPr>
    </w:p>
    <w:p w14:paraId="56FF2381" w14:textId="1501FA16" w:rsidR="00095DE4" w:rsidRDefault="00095DE4" w:rsidP="001F0A11">
      <w:pPr>
        <w:autoSpaceDE w:val="0"/>
        <w:autoSpaceDN w:val="0"/>
        <w:adjustRightInd w:val="0"/>
        <w:jc w:val="both"/>
        <w:rPr>
          <w:ins w:id="30" w:author="Wesner, Jeff S" w:date="2023-01-17T16:40:00Z"/>
          <w:rFonts w:cstheme="minorHAnsi"/>
          <w:sz w:val="18"/>
          <w:szCs w:val="18"/>
        </w:rPr>
      </w:pPr>
    </w:p>
    <w:p w14:paraId="07E3D8E4" w14:textId="4B044D76" w:rsidR="00095DE4" w:rsidRDefault="00095DE4">
      <w:pPr>
        <w:rPr>
          <w:ins w:id="31" w:author="Wesner, Jeff S" w:date="2023-01-17T16:40:00Z"/>
          <w:rFonts w:cstheme="minorHAnsi"/>
          <w:sz w:val="18"/>
          <w:szCs w:val="18"/>
        </w:rPr>
      </w:pPr>
      <w:ins w:id="32" w:author="Wesner, Jeff S" w:date="2023-01-17T16:40:00Z">
        <w:r>
          <w:rPr>
            <w:rFonts w:cstheme="minorHAnsi"/>
            <w:sz w:val="18"/>
            <w:szCs w:val="18"/>
          </w:rPr>
          <w:br w:type="page"/>
        </w:r>
      </w:ins>
    </w:p>
    <w:p w14:paraId="7F1C8F44" w14:textId="0C640620" w:rsidR="00095DE4" w:rsidRDefault="00095DE4" w:rsidP="001F0A11">
      <w:pPr>
        <w:autoSpaceDE w:val="0"/>
        <w:autoSpaceDN w:val="0"/>
        <w:adjustRightInd w:val="0"/>
        <w:jc w:val="both"/>
        <w:rPr>
          <w:ins w:id="33" w:author="Wesner, Jeff S" w:date="2023-01-17T16:55:00Z"/>
          <w:rFonts w:cstheme="minorHAnsi"/>
          <w:sz w:val="18"/>
          <w:szCs w:val="18"/>
        </w:rPr>
      </w:pPr>
      <w:commentRangeStart w:id="34"/>
      <w:ins w:id="35" w:author="Wesner, Jeff S" w:date="2023-01-17T16:55:00Z">
        <w:r>
          <w:rPr>
            <w:noProof/>
          </w:rPr>
          <w:lastRenderedPageBreak/>
          <w:drawing>
            <wp:inline distT="0" distB="0" distL="0" distR="0" wp14:anchorId="3ABFA14B" wp14:editId="4EAF65E9">
              <wp:extent cx="5731510" cy="40741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074160"/>
                      </a:xfrm>
                      <a:prstGeom prst="rect">
                        <a:avLst/>
                      </a:prstGeom>
                    </pic:spPr>
                  </pic:pic>
                </a:graphicData>
              </a:graphic>
            </wp:inline>
          </w:drawing>
        </w:r>
        <w:commentRangeEnd w:id="34"/>
        <w:r w:rsidR="002C6100">
          <w:rPr>
            <w:rStyle w:val="CommentReference"/>
          </w:rPr>
          <w:commentReference w:id="34"/>
        </w:r>
      </w:ins>
    </w:p>
    <w:p w14:paraId="744BBF4E" w14:textId="482A0EE5" w:rsidR="002C6100" w:rsidRPr="008644C8" w:rsidRDefault="002C6100" w:rsidP="001F0A11">
      <w:pPr>
        <w:autoSpaceDE w:val="0"/>
        <w:autoSpaceDN w:val="0"/>
        <w:adjustRightInd w:val="0"/>
        <w:jc w:val="both"/>
        <w:rPr>
          <w:rFonts w:cstheme="minorHAnsi"/>
          <w:sz w:val="18"/>
          <w:szCs w:val="18"/>
        </w:rPr>
      </w:pPr>
      <w:commentRangeStart w:id="36"/>
      <w:ins w:id="37" w:author="Wesner, Jeff S" w:date="2023-01-17T16:56:00Z">
        <w:r>
          <w:rPr>
            <w:noProof/>
          </w:rPr>
          <w:drawing>
            <wp:inline distT="0" distB="0" distL="0" distR="0" wp14:anchorId="108A3AAA" wp14:editId="72F61BF0">
              <wp:extent cx="5731510" cy="40741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74160"/>
                      </a:xfrm>
                      <a:prstGeom prst="rect">
                        <a:avLst/>
                      </a:prstGeom>
                    </pic:spPr>
                  </pic:pic>
                </a:graphicData>
              </a:graphic>
            </wp:inline>
          </w:drawing>
        </w:r>
        <w:commentRangeEnd w:id="36"/>
        <w:r>
          <w:rPr>
            <w:rStyle w:val="CommentReference"/>
          </w:rPr>
          <w:commentReference w:id="36"/>
        </w:r>
      </w:ins>
    </w:p>
    <w:sectPr w:rsidR="002C6100" w:rsidRPr="008644C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Wesner, Jeff S" w:date="2023-01-17T16:28:00Z" w:initials="WJS">
    <w:p w14:paraId="03CBA0DC" w14:textId="4D2D42A7" w:rsidR="002950BF" w:rsidRDefault="002950BF">
      <w:pPr>
        <w:pStyle w:val="CommentText"/>
      </w:pPr>
      <w:r>
        <w:rPr>
          <w:rStyle w:val="CommentReference"/>
        </w:rPr>
        <w:annotationRef/>
      </w:r>
      <w:r>
        <w:t xml:space="preserve">Or maybe: “Understanding macroecological patterns of ecological </w:t>
      </w:r>
      <w:proofErr w:type="gramStart"/>
      <w:r>
        <w:t>function..</w:t>
      </w:r>
      <w:proofErr w:type="gramEnd"/>
      <w:r>
        <w:t>”</w:t>
      </w:r>
    </w:p>
  </w:comment>
  <w:comment w:id="10" w:author="Wesner, Jeff S" w:date="2023-01-17T16:29:00Z" w:initials="WJS">
    <w:p w14:paraId="6639AFF8" w14:textId="4A811EF4" w:rsidR="002950BF" w:rsidRDefault="002950BF">
      <w:pPr>
        <w:pStyle w:val="CommentText"/>
      </w:pPr>
      <w:r>
        <w:rPr>
          <w:rStyle w:val="CommentReference"/>
        </w:rPr>
        <w:annotationRef/>
      </w:r>
      <w:r>
        <w:t>This would be a good place to highlight how body size approaches can offer more insight than traditional taxonomic or trophic approaches. Perhaps work in Blanchard et al. 2017 and Brose et al. 2017.</w:t>
      </w:r>
    </w:p>
    <w:p w14:paraId="5647BE18" w14:textId="77777777" w:rsidR="002950BF" w:rsidRDefault="002950BF">
      <w:pPr>
        <w:pStyle w:val="CommentText"/>
      </w:pPr>
    </w:p>
    <w:p w14:paraId="5C62DABB" w14:textId="0DF9FD8F" w:rsidR="002950BF" w:rsidRDefault="002950BF">
      <w:pPr>
        <w:pStyle w:val="CommentText"/>
      </w:pPr>
      <w:r>
        <w:rPr>
          <w:rFonts w:ascii="Arial" w:hAnsi="Arial" w:cs="Arial"/>
          <w:color w:val="222222"/>
          <w:shd w:val="clear" w:color="auto" w:fill="FFFFFF"/>
        </w:rPr>
        <w:t xml:space="preserve">Brose, U., Blanchard, J. L., </w:t>
      </w:r>
      <w:proofErr w:type="spellStart"/>
      <w:r>
        <w:rPr>
          <w:rFonts w:ascii="Arial" w:hAnsi="Arial" w:cs="Arial"/>
          <w:color w:val="222222"/>
          <w:shd w:val="clear" w:color="auto" w:fill="FFFFFF"/>
        </w:rPr>
        <w:t>Eklöf</w:t>
      </w:r>
      <w:proofErr w:type="spellEnd"/>
      <w:r>
        <w:rPr>
          <w:rFonts w:ascii="Arial" w:hAnsi="Arial" w:cs="Arial"/>
          <w:color w:val="222222"/>
          <w:shd w:val="clear" w:color="auto" w:fill="FFFFFF"/>
        </w:rPr>
        <w:t xml:space="preserve">, A., </w:t>
      </w:r>
      <w:proofErr w:type="spellStart"/>
      <w:r>
        <w:rPr>
          <w:rFonts w:ascii="Arial" w:hAnsi="Arial" w:cs="Arial"/>
          <w:color w:val="222222"/>
          <w:shd w:val="clear" w:color="auto" w:fill="FFFFFF"/>
        </w:rPr>
        <w:t>Galiana</w:t>
      </w:r>
      <w:proofErr w:type="spellEnd"/>
      <w:r>
        <w:rPr>
          <w:rFonts w:ascii="Arial" w:hAnsi="Arial" w:cs="Arial"/>
          <w:color w:val="222222"/>
          <w:shd w:val="clear" w:color="auto" w:fill="FFFFFF"/>
        </w:rPr>
        <w:t xml:space="preserve">, N., </w:t>
      </w:r>
      <w:proofErr w:type="spellStart"/>
      <w:r>
        <w:rPr>
          <w:rFonts w:ascii="Arial" w:hAnsi="Arial" w:cs="Arial"/>
          <w:color w:val="222222"/>
          <w:shd w:val="clear" w:color="auto" w:fill="FFFFFF"/>
        </w:rPr>
        <w:t>Hartvig</w:t>
      </w:r>
      <w:proofErr w:type="spellEnd"/>
      <w:r>
        <w:rPr>
          <w:rFonts w:ascii="Arial" w:hAnsi="Arial" w:cs="Arial"/>
          <w:color w:val="222222"/>
          <w:shd w:val="clear" w:color="auto" w:fill="FFFFFF"/>
        </w:rPr>
        <w:t>, M., R. Hirt, M., ... &amp; Jacob, U. (2017). Predicting the consequences of species loss using size</w:t>
      </w:r>
      <w:r>
        <w:rPr>
          <w:rFonts w:ascii="Cambria Math" w:hAnsi="Cambria Math" w:cs="Cambria Math"/>
          <w:color w:val="222222"/>
          <w:shd w:val="clear" w:color="auto" w:fill="FFFFFF"/>
        </w:rPr>
        <w:t>‐</w:t>
      </w:r>
      <w:r>
        <w:rPr>
          <w:rFonts w:ascii="Arial" w:hAnsi="Arial" w:cs="Arial"/>
          <w:color w:val="222222"/>
          <w:shd w:val="clear" w:color="auto" w:fill="FFFFFF"/>
        </w:rPr>
        <w:t>structured biodiversity approaches. </w:t>
      </w:r>
      <w:r>
        <w:rPr>
          <w:rFonts w:ascii="Arial" w:hAnsi="Arial" w:cs="Arial"/>
          <w:i/>
          <w:iCs/>
          <w:color w:val="222222"/>
          <w:shd w:val="clear" w:color="auto" w:fill="FFFFFF"/>
        </w:rPr>
        <w:t>Biological Reviews</w:t>
      </w:r>
      <w:r>
        <w:rPr>
          <w:rFonts w:ascii="Arial" w:hAnsi="Arial" w:cs="Arial"/>
          <w:color w:val="222222"/>
          <w:shd w:val="clear" w:color="auto" w:fill="FFFFFF"/>
        </w:rPr>
        <w:t>, </w:t>
      </w:r>
      <w:r>
        <w:rPr>
          <w:rFonts w:ascii="Arial" w:hAnsi="Arial" w:cs="Arial"/>
          <w:i/>
          <w:iCs/>
          <w:color w:val="222222"/>
          <w:shd w:val="clear" w:color="auto" w:fill="FFFFFF"/>
        </w:rPr>
        <w:t>92</w:t>
      </w:r>
      <w:r>
        <w:rPr>
          <w:rFonts w:ascii="Arial" w:hAnsi="Arial" w:cs="Arial"/>
          <w:color w:val="222222"/>
          <w:shd w:val="clear" w:color="auto" w:fill="FFFFFF"/>
        </w:rPr>
        <w:t>(2), 684-697.</w:t>
      </w:r>
    </w:p>
  </w:comment>
  <w:comment w:id="12" w:author="Wesner, Jeff S" w:date="2023-01-17T16:31:00Z" w:initials="WJS">
    <w:p w14:paraId="4B04C047" w14:textId="2ADE2D5D" w:rsidR="002950BF" w:rsidRDefault="002950BF">
      <w:pPr>
        <w:pStyle w:val="CommentText"/>
      </w:pPr>
      <w:r>
        <w:rPr>
          <w:rStyle w:val="CommentReference"/>
        </w:rPr>
        <w:annotationRef/>
      </w:r>
      <w:r>
        <w:t>Let’s replace “b” with “lambda” (the symbol not the word).</w:t>
      </w:r>
    </w:p>
  </w:comment>
  <w:comment w:id="15" w:author="Wesner, Jeff S" w:date="2023-01-17T16:36:00Z" w:initials="WJS">
    <w:p w14:paraId="1CBDD1F9" w14:textId="272E7554" w:rsidR="002950BF" w:rsidRDefault="002950BF">
      <w:pPr>
        <w:pStyle w:val="CommentText"/>
      </w:pPr>
      <w:r>
        <w:rPr>
          <w:rStyle w:val="CommentReference"/>
        </w:rPr>
        <w:annotationRef/>
      </w:r>
      <w:r>
        <w:t>I wasn’t sure about the wording here. Is this what we mean?</w:t>
      </w:r>
    </w:p>
  </w:comment>
  <w:comment w:id="16" w:author="Wesner, Jeff S" w:date="2023-01-17T16:32:00Z" w:initials="WJS">
    <w:p w14:paraId="7CE2ED5F" w14:textId="77777777" w:rsidR="002950BF" w:rsidRDefault="002950BF">
      <w:pPr>
        <w:pStyle w:val="CommentText"/>
      </w:pPr>
      <w:r>
        <w:rPr>
          <w:rStyle w:val="CommentReference"/>
        </w:rPr>
        <w:annotationRef/>
      </w:r>
      <w:r>
        <w:t xml:space="preserve">Maybe add that these patterns occur across ecosystem types: </w:t>
      </w:r>
    </w:p>
    <w:p w14:paraId="69481D28" w14:textId="77777777" w:rsidR="002950BF" w:rsidRDefault="002950BF">
      <w:pPr>
        <w:pStyle w:val="CommentText"/>
      </w:pPr>
    </w:p>
    <w:p w14:paraId="5FF8F8F8" w14:textId="77777777" w:rsidR="002950BF" w:rsidRDefault="002950BF">
      <w:pPr>
        <w:pStyle w:val="CommentText"/>
      </w:pPr>
      <w:r>
        <w:t xml:space="preserve">“…a remarkably consistent pattern across earth’s ecosystems.” </w:t>
      </w:r>
    </w:p>
    <w:p w14:paraId="1C51BB20" w14:textId="77777777" w:rsidR="002950BF" w:rsidRDefault="002950BF">
      <w:pPr>
        <w:pStyle w:val="CommentText"/>
      </w:pPr>
    </w:p>
    <w:p w14:paraId="1236DC49" w14:textId="6993579D" w:rsidR="002950BF" w:rsidRDefault="002950BF">
      <w:pPr>
        <w:pStyle w:val="CommentText"/>
      </w:pPr>
      <w:r>
        <w:t>Or</w:t>
      </w:r>
    </w:p>
    <w:p w14:paraId="7483BB8B" w14:textId="77777777" w:rsidR="002950BF" w:rsidRDefault="002950BF">
      <w:pPr>
        <w:pStyle w:val="CommentText"/>
      </w:pPr>
    </w:p>
    <w:p w14:paraId="287F14B0" w14:textId="6FB4EA56" w:rsidR="002950BF" w:rsidRDefault="002950BF">
      <w:pPr>
        <w:pStyle w:val="CommentText"/>
      </w:pPr>
      <w:r>
        <w:t>“…a remarkably consistent pattern across terrestrial, marine, and freshwater ecosystems.”</w:t>
      </w:r>
    </w:p>
  </w:comment>
  <w:comment w:id="17" w:author="Wesner, Jeff S" w:date="2023-01-17T16:33:00Z" w:initials="WJS">
    <w:p w14:paraId="6A2BB907" w14:textId="77777777" w:rsidR="002950BF" w:rsidRDefault="002950BF">
      <w:pPr>
        <w:pStyle w:val="CommentText"/>
      </w:pPr>
      <w:r>
        <w:rPr>
          <w:rStyle w:val="CommentReference"/>
        </w:rPr>
        <w:annotationRef/>
      </w:r>
      <w:r>
        <w:t xml:space="preserve">Maybe use the wording form the Figure caption here…i.e., work in the MTE equations that link temperature and resources to the ISD. </w:t>
      </w:r>
    </w:p>
    <w:p w14:paraId="2DDE661D" w14:textId="77777777" w:rsidR="002950BF" w:rsidRDefault="002950BF">
      <w:pPr>
        <w:pStyle w:val="CommentText"/>
      </w:pPr>
    </w:p>
    <w:p w14:paraId="0A8EEA18" w14:textId="0AF28D40" w:rsidR="002950BF" w:rsidRDefault="002950BF">
      <w:pPr>
        <w:pStyle w:val="CommentText"/>
      </w:pPr>
      <w:r>
        <w:t xml:space="preserve">We don’t need to have too much detail, but a quick dive into the MTE would help to link our work to theory more succinctly. </w:t>
      </w:r>
    </w:p>
  </w:comment>
  <w:comment w:id="18" w:author="Wesner, Jeff S" w:date="2023-01-17T16:35:00Z" w:initials="WJS">
    <w:p w14:paraId="16217F92" w14:textId="605E4D06" w:rsidR="002950BF" w:rsidRDefault="002950BF">
      <w:pPr>
        <w:pStyle w:val="CommentText"/>
      </w:pPr>
      <w:r>
        <w:rPr>
          <w:rStyle w:val="CommentReference"/>
        </w:rPr>
        <w:annotationRef/>
      </w:r>
      <w:r>
        <w:t xml:space="preserve">Or perhaps link to theory more explicitly here. </w:t>
      </w:r>
    </w:p>
  </w:comment>
  <w:comment w:id="24" w:author="Wesner, Jeff S" w:date="2023-01-17T16:37:00Z" w:initials="WJS">
    <w:p w14:paraId="65B9EE29" w14:textId="62DD0012" w:rsidR="002950BF" w:rsidRDefault="002950BF">
      <w:pPr>
        <w:pStyle w:val="CommentText"/>
      </w:pPr>
      <w:r>
        <w:rPr>
          <w:rStyle w:val="CommentReference"/>
        </w:rPr>
        <w:annotationRef/>
      </w:r>
      <w:r>
        <w:t xml:space="preserve">This seems like a natural place to transition into the “Here, we used a </w:t>
      </w:r>
      <w:r w:rsidR="00095DE4">
        <w:t>continental-scale</w:t>
      </w:r>
      <w:r>
        <w:t xml:space="preserve"> dataset…to examine how ISD </w:t>
      </w:r>
      <w:r w:rsidR="00095DE4">
        <w:t>scales with temperature and resource supply.”</w:t>
      </w:r>
    </w:p>
  </w:comment>
  <w:comment w:id="26" w:author="Wesner, Jeff S" w:date="2023-01-17T16:38:00Z" w:initials="WJS">
    <w:p w14:paraId="5358ADCC" w14:textId="5AF2ECF0" w:rsidR="00095DE4" w:rsidRDefault="00095DE4">
      <w:pPr>
        <w:pStyle w:val="CommentText"/>
      </w:pPr>
      <w:r>
        <w:rPr>
          <w:rStyle w:val="CommentReference"/>
        </w:rPr>
        <w:annotationRef/>
      </w:r>
      <w:r>
        <w:t xml:space="preserve">These next two paragraphs will work well to link to in the discussion. </w:t>
      </w:r>
    </w:p>
  </w:comment>
  <w:comment w:id="28" w:author="Wesner, Jeff S" w:date="2023-01-17T16:39:00Z" w:initials="WJS">
    <w:p w14:paraId="34788BC1" w14:textId="409D7763" w:rsidR="00095DE4" w:rsidRDefault="00095DE4">
      <w:pPr>
        <w:pStyle w:val="CommentText"/>
      </w:pPr>
      <w:r>
        <w:rPr>
          <w:rStyle w:val="CommentReference"/>
        </w:rPr>
        <w:annotationRef/>
      </w:r>
      <w:r>
        <w:t>I love this graph. I just have a few things to clarify. Let’s discuss at our meeting.</w:t>
      </w:r>
    </w:p>
  </w:comment>
  <w:comment w:id="34" w:author="Wesner, Jeff S" w:date="2023-01-17T16:55:00Z" w:initials="WJS">
    <w:p w14:paraId="115ADD35" w14:textId="569AD180" w:rsidR="002C6100" w:rsidRDefault="002C6100">
      <w:pPr>
        <w:pStyle w:val="CommentText"/>
      </w:pPr>
      <w:r>
        <w:rPr>
          <w:rStyle w:val="CommentReference"/>
        </w:rPr>
        <w:annotationRef/>
      </w:r>
      <w:r>
        <w:t xml:space="preserve">Placeholder plot. Little overall evidence of temp or </w:t>
      </w:r>
      <w:proofErr w:type="spellStart"/>
      <w:r>
        <w:t>gpp</w:t>
      </w:r>
      <w:proofErr w:type="spellEnd"/>
      <w:r>
        <w:t xml:space="preserve"> relationships.</w:t>
      </w:r>
    </w:p>
  </w:comment>
  <w:comment w:id="36" w:author="Wesner, Jeff S" w:date="2023-01-17T16:56:00Z" w:initials="WJS">
    <w:p w14:paraId="669AB23B" w14:textId="6C7B0FA8" w:rsidR="002C6100" w:rsidRDefault="002C6100">
      <w:pPr>
        <w:pStyle w:val="CommentText"/>
      </w:pPr>
      <w:r>
        <w:rPr>
          <w:rStyle w:val="CommentReference"/>
        </w:rPr>
        <w:annotationRef/>
      </w:r>
      <w:r>
        <w:t xml:space="preserve">Little evidence of expected decline in total biomass with temperature. If anything, the pattern is positive or parabolic.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CBA0DC" w15:done="0"/>
  <w15:commentEx w15:paraId="5C62DABB" w15:done="0"/>
  <w15:commentEx w15:paraId="4B04C047" w15:done="0"/>
  <w15:commentEx w15:paraId="1CBDD1F9" w15:done="0"/>
  <w15:commentEx w15:paraId="287F14B0" w15:done="0"/>
  <w15:commentEx w15:paraId="0A8EEA18" w15:done="0"/>
  <w15:commentEx w15:paraId="16217F92" w15:done="0"/>
  <w15:commentEx w15:paraId="65B9EE29" w15:done="0"/>
  <w15:commentEx w15:paraId="5358ADCC" w15:done="0"/>
  <w15:commentEx w15:paraId="34788BC1" w15:done="0"/>
  <w15:commentEx w15:paraId="115ADD35" w15:done="0"/>
  <w15:commentEx w15:paraId="669AB2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CBA0DC" w16cid:durableId="27714B47"/>
  <w16cid:commentId w16cid:paraId="5C62DABB" w16cid:durableId="27714B6B"/>
  <w16cid:commentId w16cid:paraId="4B04C047" w16cid:durableId="27714BE7"/>
  <w16cid:commentId w16cid:paraId="1CBDD1F9" w16cid:durableId="27714CF3"/>
  <w16cid:commentId w16cid:paraId="287F14B0" w16cid:durableId="27714C0E"/>
  <w16cid:commentId w16cid:paraId="0A8EEA18" w16cid:durableId="27714C53"/>
  <w16cid:commentId w16cid:paraId="16217F92" w16cid:durableId="27714CDD"/>
  <w16cid:commentId w16cid:paraId="65B9EE29" w16cid:durableId="27714D3C"/>
  <w16cid:commentId w16cid:paraId="5358ADCC" w16cid:durableId="27714D95"/>
  <w16cid:commentId w16cid:paraId="34788BC1" w16cid:durableId="27714DCF"/>
  <w16cid:commentId w16cid:paraId="115ADD35" w16cid:durableId="2771517D"/>
  <w16cid:commentId w16cid:paraId="669AB23B" w16cid:durableId="277151C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sner, Jeff S">
    <w15:presenceInfo w15:providerId="AD" w15:userId="S::Jeff.Wesner@usd.edu::03cd2d55-ec98-46a5-894b-dc5c67f932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CF"/>
    <w:rsid w:val="00004D72"/>
    <w:rsid w:val="00081F62"/>
    <w:rsid w:val="00084B1E"/>
    <w:rsid w:val="00095BC5"/>
    <w:rsid w:val="00095DE4"/>
    <w:rsid w:val="0010396F"/>
    <w:rsid w:val="00104585"/>
    <w:rsid w:val="00162A0A"/>
    <w:rsid w:val="001B59F9"/>
    <w:rsid w:val="001C3C18"/>
    <w:rsid w:val="001F0A11"/>
    <w:rsid w:val="002032A8"/>
    <w:rsid w:val="0022481B"/>
    <w:rsid w:val="00284041"/>
    <w:rsid w:val="002950BF"/>
    <w:rsid w:val="002A44CF"/>
    <w:rsid w:val="002C6100"/>
    <w:rsid w:val="002F13AB"/>
    <w:rsid w:val="00353D34"/>
    <w:rsid w:val="00417B18"/>
    <w:rsid w:val="00423C3A"/>
    <w:rsid w:val="004625BF"/>
    <w:rsid w:val="0053264E"/>
    <w:rsid w:val="006A7341"/>
    <w:rsid w:val="00702284"/>
    <w:rsid w:val="00704033"/>
    <w:rsid w:val="00734357"/>
    <w:rsid w:val="00753E41"/>
    <w:rsid w:val="00775279"/>
    <w:rsid w:val="00782F90"/>
    <w:rsid w:val="007A4398"/>
    <w:rsid w:val="007C00C1"/>
    <w:rsid w:val="008139F4"/>
    <w:rsid w:val="008456D1"/>
    <w:rsid w:val="008644C8"/>
    <w:rsid w:val="00870690"/>
    <w:rsid w:val="008776D8"/>
    <w:rsid w:val="008B0317"/>
    <w:rsid w:val="008D4B91"/>
    <w:rsid w:val="008F24C3"/>
    <w:rsid w:val="00906A5A"/>
    <w:rsid w:val="00975D5A"/>
    <w:rsid w:val="00A67B16"/>
    <w:rsid w:val="00A92A16"/>
    <w:rsid w:val="00AC7ED3"/>
    <w:rsid w:val="00AE742D"/>
    <w:rsid w:val="00B14850"/>
    <w:rsid w:val="00B51ACC"/>
    <w:rsid w:val="00C041DB"/>
    <w:rsid w:val="00C77938"/>
    <w:rsid w:val="00CA18DA"/>
    <w:rsid w:val="00CA7326"/>
    <w:rsid w:val="00CD7F9C"/>
    <w:rsid w:val="00CF42CE"/>
    <w:rsid w:val="00D74715"/>
    <w:rsid w:val="00D81253"/>
    <w:rsid w:val="00E52AC4"/>
    <w:rsid w:val="00E87273"/>
    <w:rsid w:val="00ED3AA3"/>
    <w:rsid w:val="00F21BAC"/>
    <w:rsid w:val="00F847C1"/>
    <w:rsid w:val="00F857A5"/>
    <w:rsid w:val="00FB50DA"/>
    <w:rsid w:val="00FC62EB"/>
    <w:rsid w:val="00FD2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CC325"/>
  <w15:chartTrackingRefBased/>
  <w15:docId w15:val="{247CED31-239C-4F4C-A508-CF42DD8B4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2A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03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0317"/>
    <w:rPr>
      <w:rFonts w:ascii="Segoe UI" w:hAnsi="Segoe UI" w:cs="Segoe UI"/>
      <w:sz w:val="18"/>
      <w:szCs w:val="18"/>
    </w:rPr>
  </w:style>
  <w:style w:type="character" w:styleId="CommentReference">
    <w:name w:val="annotation reference"/>
    <w:basedOn w:val="DefaultParagraphFont"/>
    <w:uiPriority w:val="99"/>
    <w:semiHidden/>
    <w:unhideWhenUsed/>
    <w:rsid w:val="00B14850"/>
    <w:rPr>
      <w:sz w:val="16"/>
      <w:szCs w:val="16"/>
    </w:rPr>
  </w:style>
  <w:style w:type="paragraph" w:styleId="CommentText">
    <w:name w:val="annotation text"/>
    <w:basedOn w:val="Normal"/>
    <w:link w:val="CommentTextChar"/>
    <w:uiPriority w:val="99"/>
    <w:semiHidden/>
    <w:unhideWhenUsed/>
    <w:rsid w:val="00B14850"/>
    <w:rPr>
      <w:sz w:val="20"/>
      <w:szCs w:val="20"/>
    </w:rPr>
  </w:style>
  <w:style w:type="character" w:customStyle="1" w:styleId="CommentTextChar">
    <w:name w:val="Comment Text Char"/>
    <w:basedOn w:val="DefaultParagraphFont"/>
    <w:link w:val="CommentText"/>
    <w:uiPriority w:val="99"/>
    <w:semiHidden/>
    <w:rsid w:val="00B14850"/>
    <w:rPr>
      <w:sz w:val="20"/>
      <w:szCs w:val="20"/>
    </w:rPr>
  </w:style>
  <w:style w:type="paragraph" w:styleId="CommentSubject">
    <w:name w:val="annotation subject"/>
    <w:basedOn w:val="CommentText"/>
    <w:next w:val="CommentText"/>
    <w:link w:val="CommentSubjectChar"/>
    <w:uiPriority w:val="99"/>
    <w:semiHidden/>
    <w:unhideWhenUsed/>
    <w:rsid w:val="00B14850"/>
    <w:rPr>
      <w:b/>
      <w:bCs/>
    </w:rPr>
  </w:style>
  <w:style w:type="character" w:customStyle="1" w:styleId="CommentSubjectChar">
    <w:name w:val="Comment Subject Char"/>
    <w:basedOn w:val="CommentTextChar"/>
    <w:link w:val="CommentSubject"/>
    <w:uiPriority w:val="99"/>
    <w:semiHidden/>
    <w:rsid w:val="00B1485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omments" Target="comment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0D08B74DB13F641A1FB2572219BFE55" ma:contentTypeVersion="15" ma:contentTypeDescription="Create a new document." ma:contentTypeScope="" ma:versionID="d72e6b404a86689d5149284bbb843f28">
  <xsd:schema xmlns:xsd="http://www.w3.org/2001/XMLSchema" xmlns:xs="http://www.w3.org/2001/XMLSchema" xmlns:p="http://schemas.microsoft.com/office/2006/metadata/properties" xmlns:ns3="26133458-dd6b-4323-9224-444c1d830d6d" xmlns:ns4="ab955a96-761f-4c96-a6fc-04b9ce4c53f5" targetNamespace="http://schemas.microsoft.com/office/2006/metadata/properties" ma:root="true" ma:fieldsID="2fd11072b5cff02776c944f38ca4696e" ns3:_="" ns4:_="">
    <xsd:import namespace="26133458-dd6b-4323-9224-444c1d830d6d"/>
    <xsd:import namespace="ab955a96-761f-4c96-a6fc-04b9ce4c53f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33458-dd6b-4323-9224-444c1d830d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b955a96-761f-4c96-a6fc-04b9ce4c53f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D88707-E526-4D7F-B530-90CEC0A74B8D}">
  <ds:schemaRefs>
    <ds:schemaRef ds:uri="http://schemas.microsoft.com/office/2006/metadata/properties"/>
    <ds:schemaRef ds:uri="ab955a96-761f-4c96-a6fc-04b9ce4c53f5"/>
    <ds:schemaRef ds:uri="http://purl.org/dc/elements/1.1/"/>
    <ds:schemaRef ds:uri="http://schemas.openxmlformats.org/package/2006/metadata/core-properties"/>
    <ds:schemaRef ds:uri="http://purl.org/dc/terms/"/>
    <ds:schemaRef ds:uri="http://schemas.microsoft.com/office/infopath/2007/PartnerControls"/>
    <ds:schemaRef ds:uri="http://schemas.microsoft.com/office/2006/documentManagement/types"/>
    <ds:schemaRef ds:uri="26133458-dd6b-4323-9224-444c1d830d6d"/>
    <ds:schemaRef ds:uri="http://www.w3.org/XML/1998/namespace"/>
    <ds:schemaRef ds:uri="http://purl.org/dc/dcmitype/"/>
  </ds:schemaRefs>
</ds:datastoreItem>
</file>

<file path=customXml/itemProps2.xml><?xml version="1.0" encoding="utf-8"?>
<ds:datastoreItem xmlns:ds="http://schemas.openxmlformats.org/officeDocument/2006/customXml" ds:itemID="{C5217DD3-AFEE-49F0-A050-AF10072604F6}">
  <ds:schemaRefs>
    <ds:schemaRef ds:uri="http://schemas.microsoft.com/sharepoint/v3/contenttype/forms"/>
  </ds:schemaRefs>
</ds:datastoreItem>
</file>

<file path=customXml/itemProps3.xml><?xml version="1.0" encoding="utf-8"?>
<ds:datastoreItem xmlns:ds="http://schemas.openxmlformats.org/officeDocument/2006/customXml" ds:itemID="{44CFB1A6-0A00-4FB3-A1CF-445E51D034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33458-dd6b-4323-9224-444c1d830d6d"/>
    <ds:schemaRef ds:uri="ab955a96-761f-4c96-a6fc-04b9ce4c5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2153</Words>
  <Characters>12277</Characters>
  <Application>Microsoft Office Word</Application>
  <DocSecurity>0</DocSecurity>
  <Lines>102</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Gjoni, Vojsava</dc:creator>
  <cp:keywords/>
  <dc:description/>
  <cp:lastModifiedBy>Wesner, Jeff S</cp:lastModifiedBy>
  <cp:revision>3</cp:revision>
  <cp:lastPrinted>2023-01-17T18:45:00Z</cp:lastPrinted>
  <dcterms:created xsi:type="dcterms:W3CDTF">2023-01-17T22:57:00Z</dcterms:created>
  <dcterms:modified xsi:type="dcterms:W3CDTF">2023-03-02T19:30:00Z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0x01010010D08B74DB13F641A1FB2572219BFE55</vt:lpwstr>
  </property>
</Properties>
</file>